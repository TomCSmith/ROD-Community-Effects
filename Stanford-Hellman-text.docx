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20B8B3" w14:textId="66B849AB" w:rsidR="00124748" w:rsidRDefault="00124748" w:rsidP="00124748">
      <w:pPr>
        <w:pStyle w:val="NoSpacing"/>
        <w:jc w:val="center"/>
        <w:rPr>
          <w:rFonts w:ascii="Times New Roman" w:hAnsi="Times New Roman" w:cs="Times New Roman"/>
          <w:color w:val="222222"/>
          <w:sz w:val="24"/>
          <w:szCs w:val="19"/>
          <w:shd w:val="clear" w:color="auto" w:fill="FFFFFF"/>
        </w:rPr>
      </w:pPr>
      <w:commentRangeStart w:id="0"/>
      <w:r w:rsidRPr="00124748">
        <w:rPr>
          <w:rFonts w:ascii="Times New Roman" w:hAnsi="Times New Roman" w:cs="Times New Roman"/>
          <w:color w:val="222222"/>
          <w:sz w:val="24"/>
          <w:szCs w:val="19"/>
          <w:shd w:val="clear" w:color="auto" w:fill="FFFFFF"/>
        </w:rPr>
        <w:t xml:space="preserve">GARDEN ISLES OR GHOST FORESTS: </w:t>
      </w:r>
    </w:p>
    <w:p w14:paraId="3F52CB11" w14:textId="10B5B4C0" w:rsidR="00533B77" w:rsidRPr="00124748" w:rsidRDefault="00124748" w:rsidP="00124748">
      <w:pPr>
        <w:pStyle w:val="NoSpacing"/>
        <w:jc w:val="center"/>
        <w:rPr>
          <w:rFonts w:ascii="Times New Roman" w:hAnsi="Times New Roman" w:cs="Times New Roman"/>
          <w:color w:val="222222"/>
          <w:sz w:val="24"/>
          <w:szCs w:val="19"/>
          <w:shd w:val="clear" w:color="auto" w:fill="FFFFFF"/>
        </w:rPr>
      </w:pPr>
      <w:r w:rsidRPr="00124748">
        <w:rPr>
          <w:rFonts w:ascii="Times New Roman" w:hAnsi="Times New Roman" w:cs="Times New Roman"/>
          <w:color w:val="222222"/>
          <w:sz w:val="24"/>
          <w:szCs w:val="19"/>
          <w:shd w:val="clear" w:color="auto" w:fill="FFFFFF"/>
        </w:rPr>
        <w:t xml:space="preserve">DISEASE-DRIVEN DEATH OF THE DOMINANT TREE </w:t>
      </w:r>
      <w:r>
        <w:rPr>
          <w:rFonts w:ascii="Times New Roman" w:hAnsi="Times New Roman" w:cs="Times New Roman"/>
          <w:color w:val="222222"/>
          <w:sz w:val="24"/>
          <w:szCs w:val="19"/>
          <w:shd w:val="clear" w:color="auto" w:fill="FFFFFF"/>
        </w:rPr>
        <w:br/>
      </w:r>
      <w:r w:rsidRPr="00124748">
        <w:rPr>
          <w:rFonts w:ascii="Times New Roman" w:hAnsi="Times New Roman" w:cs="Times New Roman"/>
          <w:color w:val="222222"/>
          <w:sz w:val="24"/>
          <w:szCs w:val="19"/>
          <w:shd w:val="clear" w:color="auto" w:fill="FFFFFF"/>
        </w:rPr>
        <w:t>IN NATIVE HAWAIIAN FORESTS.</w:t>
      </w:r>
      <w:commentRangeEnd w:id="0"/>
      <w:r>
        <w:rPr>
          <w:rStyle w:val="CommentReference"/>
        </w:rPr>
        <w:commentReference w:id="0"/>
      </w:r>
    </w:p>
    <w:p w14:paraId="66451D12" w14:textId="31E1B1A8" w:rsidR="00533B77" w:rsidRPr="00124748" w:rsidRDefault="000B4BE4" w:rsidP="00124748">
      <w:pPr>
        <w:pStyle w:val="NoSpacing"/>
        <w:rPr>
          <w:rFonts w:ascii="Times New Roman" w:hAnsi="Times New Roman" w:cs="Times New Roman"/>
          <w:color w:val="222222"/>
          <w:sz w:val="24"/>
          <w:szCs w:val="19"/>
          <w:shd w:val="clear" w:color="auto" w:fill="FFFFFF"/>
        </w:rPr>
      </w:pPr>
      <w:r w:rsidRPr="00124748">
        <w:rPr>
          <w:rFonts w:ascii="Times New Roman" w:hAnsi="Times New Roman" w:cs="Times New Roman"/>
          <w:color w:val="222222"/>
          <w:sz w:val="24"/>
          <w:szCs w:val="19"/>
          <w:shd w:val="clear" w:color="auto" w:fill="FFFFFF"/>
        </w:rPr>
        <w:br/>
      </w:r>
      <w:r w:rsidR="00F36789" w:rsidRPr="00124748">
        <w:rPr>
          <w:rFonts w:ascii="Times New Roman" w:hAnsi="Times New Roman" w:cs="Times New Roman"/>
          <w:color w:val="222222"/>
          <w:sz w:val="24"/>
          <w:szCs w:val="19"/>
          <w:shd w:val="clear" w:color="auto" w:fill="FFFFFF"/>
        </w:rPr>
        <w:t xml:space="preserve">PI: </w:t>
      </w:r>
      <w:r w:rsidR="00124748">
        <w:rPr>
          <w:rFonts w:ascii="Times New Roman" w:hAnsi="Times New Roman" w:cs="Times New Roman"/>
          <w:color w:val="222222"/>
          <w:sz w:val="24"/>
          <w:szCs w:val="19"/>
          <w:shd w:val="clear" w:color="auto" w:fill="FFFFFF"/>
        </w:rPr>
        <w:t xml:space="preserve">Erin </w:t>
      </w:r>
      <w:r w:rsidR="00B87C5E" w:rsidRPr="00124748">
        <w:rPr>
          <w:rFonts w:ascii="Times New Roman" w:hAnsi="Times New Roman" w:cs="Times New Roman"/>
          <w:color w:val="222222"/>
          <w:sz w:val="24"/>
          <w:szCs w:val="19"/>
          <w:shd w:val="clear" w:color="auto" w:fill="FFFFFF"/>
        </w:rPr>
        <w:t>Mordecai</w:t>
      </w:r>
      <w:r w:rsidR="00124748">
        <w:rPr>
          <w:rFonts w:ascii="Times New Roman" w:hAnsi="Times New Roman" w:cs="Times New Roman"/>
          <w:color w:val="222222"/>
          <w:sz w:val="24"/>
          <w:szCs w:val="19"/>
          <w:shd w:val="clear" w:color="auto" w:fill="FFFFFF"/>
        </w:rPr>
        <w:t>, Professor, Stanford</w:t>
      </w:r>
    </w:p>
    <w:p w14:paraId="720BEE7D" w14:textId="77777777" w:rsidR="00124748" w:rsidRDefault="00F36789" w:rsidP="00124748">
      <w:pPr>
        <w:pStyle w:val="NoSpacing"/>
        <w:rPr>
          <w:rFonts w:ascii="Times New Roman" w:hAnsi="Times New Roman" w:cs="Times New Roman"/>
          <w:color w:val="222222"/>
          <w:sz w:val="24"/>
          <w:szCs w:val="19"/>
          <w:shd w:val="clear" w:color="auto" w:fill="FFFFFF"/>
        </w:rPr>
      </w:pPr>
      <w:r w:rsidRPr="00124748">
        <w:rPr>
          <w:rFonts w:ascii="Times New Roman" w:hAnsi="Times New Roman" w:cs="Times New Roman"/>
          <w:color w:val="222222"/>
          <w:sz w:val="24"/>
          <w:szCs w:val="19"/>
          <w:shd w:val="clear" w:color="auto" w:fill="FFFFFF"/>
        </w:rPr>
        <w:t xml:space="preserve">Co-Investigators: </w:t>
      </w:r>
    </w:p>
    <w:p w14:paraId="14E363FE" w14:textId="5487F85D" w:rsidR="00124748" w:rsidRDefault="00124748" w:rsidP="00124748">
      <w:pPr>
        <w:pStyle w:val="NoSpacing"/>
        <w:ind w:left="720" w:hanging="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Thomas C. Smith, post-doctoral researcher, University of California, Sierra Nevada Aquatic Research Laboratory, Mammoth Lakes CA 93546</w:t>
      </w:r>
    </w:p>
    <w:p w14:paraId="047929D6" w14:textId="64F8F3B5" w:rsidR="00F36789" w:rsidRPr="00124748" w:rsidRDefault="00124748" w:rsidP="00124748">
      <w:pPr>
        <w:pStyle w:val="NoSpacing"/>
        <w:ind w:left="720" w:hanging="36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 xml:space="preserve">Stephanie </w:t>
      </w:r>
      <w:proofErr w:type="spellStart"/>
      <w:r w:rsidR="00B87C5E" w:rsidRPr="00124748">
        <w:rPr>
          <w:rFonts w:ascii="Times New Roman" w:hAnsi="Times New Roman" w:cs="Times New Roman"/>
          <w:color w:val="222222"/>
          <w:sz w:val="24"/>
          <w:szCs w:val="19"/>
          <w:shd w:val="clear" w:color="auto" w:fill="FFFFFF"/>
        </w:rPr>
        <w:t>Yelenik</w:t>
      </w:r>
      <w:proofErr w:type="spellEnd"/>
      <w:r>
        <w:rPr>
          <w:rFonts w:ascii="Times New Roman" w:hAnsi="Times New Roman" w:cs="Times New Roman"/>
          <w:color w:val="222222"/>
          <w:sz w:val="24"/>
          <w:szCs w:val="19"/>
          <w:shd w:val="clear" w:color="auto" w:fill="FFFFFF"/>
        </w:rPr>
        <w:t>, Biologist, USGS</w:t>
      </w:r>
    </w:p>
    <w:p w14:paraId="3746B89B" w14:textId="77777777" w:rsidR="00F36789" w:rsidRPr="00124748" w:rsidRDefault="00F36789" w:rsidP="00124748">
      <w:pPr>
        <w:pStyle w:val="NoSpacing"/>
        <w:ind w:firstLine="720"/>
        <w:rPr>
          <w:rFonts w:ascii="Times New Roman" w:hAnsi="Times New Roman" w:cs="Times New Roman"/>
          <w:color w:val="222222"/>
          <w:sz w:val="24"/>
          <w:szCs w:val="19"/>
          <w:shd w:val="clear" w:color="auto" w:fill="FFFFFF"/>
        </w:rPr>
      </w:pPr>
    </w:p>
    <w:p w14:paraId="4B235543" w14:textId="77777777" w:rsidR="002724B0" w:rsidRPr="00245D5E" w:rsidRDefault="00390493" w:rsidP="00124748">
      <w:pPr>
        <w:pStyle w:val="NoSpacing"/>
        <w:ind w:firstLine="720"/>
        <w:rPr>
          <w:rFonts w:ascii="Times New Roman" w:hAnsi="Times New Roman" w:cs="Times New Roman"/>
          <w:color w:val="222222"/>
          <w:sz w:val="24"/>
          <w:szCs w:val="19"/>
          <w:shd w:val="clear" w:color="auto" w:fill="FFFFFF"/>
        </w:rPr>
      </w:pPr>
      <w:r w:rsidRPr="00245D5E">
        <w:rPr>
          <w:rFonts w:ascii="Times New Roman" w:hAnsi="Times New Roman" w:cs="Times New Roman"/>
          <w:color w:val="222222"/>
          <w:sz w:val="24"/>
          <w:szCs w:val="19"/>
          <w:shd w:val="clear" w:color="auto" w:fill="FFFFFF"/>
        </w:rPr>
        <w:t xml:space="preserve">Where green leafy trees stood, imagine just bare grey branches and visible trunks; imagine the birds and insects that used to live in those trees, now gone.  </w:t>
      </w:r>
      <w:r w:rsidR="00E71B49" w:rsidRPr="00245D5E">
        <w:rPr>
          <w:rFonts w:ascii="Times New Roman" w:hAnsi="Times New Roman" w:cs="Times New Roman"/>
          <w:color w:val="222222"/>
          <w:sz w:val="24"/>
          <w:szCs w:val="19"/>
          <w:shd w:val="clear" w:color="auto" w:fill="FFFFFF"/>
        </w:rPr>
        <w:t xml:space="preserve">This has happened in forest patches throughout Northern California, as the tree disease Sudden Oak Death </w:t>
      </w:r>
      <w:r w:rsidR="00245D5E" w:rsidRPr="00245D5E">
        <w:rPr>
          <w:rFonts w:ascii="Times New Roman" w:hAnsi="Times New Roman" w:cs="Times New Roman"/>
          <w:color w:val="222222"/>
          <w:sz w:val="24"/>
          <w:szCs w:val="19"/>
          <w:shd w:val="clear" w:color="auto" w:fill="FFFFFF"/>
        </w:rPr>
        <w:t xml:space="preserve">has </w:t>
      </w:r>
      <w:r w:rsidR="00E71B49" w:rsidRPr="00245D5E">
        <w:rPr>
          <w:rFonts w:ascii="Times New Roman" w:hAnsi="Times New Roman" w:cs="Times New Roman"/>
          <w:color w:val="222222"/>
          <w:sz w:val="24"/>
          <w:szCs w:val="19"/>
          <w:shd w:val="clear" w:color="auto" w:fill="FFFFFF"/>
        </w:rPr>
        <w:t>kill</w:t>
      </w:r>
      <w:r w:rsidR="00245D5E" w:rsidRPr="00245D5E">
        <w:rPr>
          <w:rFonts w:ascii="Times New Roman" w:hAnsi="Times New Roman" w:cs="Times New Roman"/>
          <w:color w:val="222222"/>
          <w:sz w:val="24"/>
          <w:szCs w:val="19"/>
          <w:shd w:val="clear" w:color="auto" w:fill="FFFFFF"/>
        </w:rPr>
        <w:t>ed</w:t>
      </w:r>
      <w:r w:rsidR="00E71B49" w:rsidRPr="00245D5E">
        <w:rPr>
          <w:rFonts w:ascii="Times New Roman" w:hAnsi="Times New Roman" w:cs="Times New Roman"/>
          <w:color w:val="222222"/>
          <w:sz w:val="24"/>
          <w:szCs w:val="19"/>
          <w:shd w:val="clear" w:color="auto" w:fill="FFFFFF"/>
        </w:rPr>
        <w:t xml:space="preserve"> oak trees, changing which trees thrive in the forest and which birds and animals a hiker is likely to see in the forest ().  </w:t>
      </w:r>
    </w:p>
    <w:p w14:paraId="5AAF455E" w14:textId="008FA1E5" w:rsidR="00E71B49" w:rsidRPr="00245D5E" w:rsidRDefault="00245D5E" w:rsidP="00124748">
      <w:pPr>
        <w:pStyle w:val="NoSpacing"/>
        <w:ind w:firstLine="720"/>
        <w:rPr>
          <w:rFonts w:ascii="Times New Roman" w:hAnsi="Times New Roman" w:cs="Times New Roman"/>
          <w:color w:val="222222"/>
          <w:sz w:val="24"/>
          <w:szCs w:val="19"/>
          <w:shd w:val="clear" w:color="auto" w:fill="FFFFFF"/>
        </w:rPr>
      </w:pPr>
      <w:r w:rsidRPr="00245D5E">
        <w:rPr>
          <w:rFonts w:ascii="Times New Roman" w:hAnsi="Times New Roman" w:cs="Times New Roman"/>
          <w:color w:val="222222"/>
          <w:sz w:val="24"/>
          <w:szCs w:val="19"/>
          <w:shd w:val="clear" w:color="auto" w:fill="FFFFFF"/>
        </w:rPr>
        <w:t xml:space="preserve">Imagine the same scenario, magnified, </w:t>
      </w:r>
      <w:r w:rsidR="00EB36D5">
        <w:rPr>
          <w:rFonts w:ascii="Times New Roman" w:hAnsi="Times New Roman" w:cs="Times New Roman"/>
          <w:color w:val="222222"/>
          <w:sz w:val="24"/>
          <w:szCs w:val="19"/>
          <w:shd w:val="clear" w:color="auto" w:fill="FFFFFF"/>
        </w:rPr>
        <w:t>throughout</w:t>
      </w:r>
      <w:r w:rsidRPr="00245D5E">
        <w:rPr>
          <w:rFonts w:ascii="Times New Roman" w:hAnsi="Times New Roman" w:cs="Times New Roman"/>
          <w:color w:val="222222"/>
          <w:sz w:val="24"/>
          <w:szCs w:val="19"/>
          <w:shd w:val="clear" w:color="auto" w:fill="FFFFFF"/>
        </w:rPr>
        <w:t xml:space="preserve"> the </w:t>
      </w:r>
      <w:proofErr w:type="gramStart"/>
      <w:r w:rsidR="00EB36D5">
        <w:rPr>
          <w:rFonts w:ascii="Times New Roman" w:hAnsi="Times New Roman" w:cs="Times New Roman"/>
          <w:color w:val="222222"/>
          <w:sz w:val="24"/>
          <w:szCs w:val="19"/>
          <w:shd w:val="clear" w:color="auto" w:fill="FFFFFF"/>
        </w:rPr>
        <w:t xml:space="preserve">Hawaiian </w:t>
      </w:r>
      <w:r w:rsidRPr="00245D5E">
        <w:rPr>
          <w:rFonts w:ascii="Times New Roman" w:hAnsi="Times New Roman" w:cs="Times New Roman"/>
          <w:color w:val="222222"/>
          <w:sz w:val="24"/>
          <w:szCs w:val="19"/>
          <w:shd w:val="clear" w:color="auto" w:fill="FFFFFF"/>
        </w:rPr>
        <w:t>islands</w:t>
      </w:r>
      <w:proofErr w:type="gramEnd"/>
      <w:r w:rsidRPr="00245D5E">
        <w:rPr>
          <w:rFonts w:ascii="Times New Roman" w:hAnsi="Times New Roman" w:cs="Times New Roman"/>
          <w:color w:val="222222"/>
          <w:sz w:val="24"/>
          <w:szCs w:val="19"/>
          <w:shd w:val="clear" w:color="auto" w:fill="FFFFFF"/>
        </w:rPr>
        <w:t xml:space="preserve">. </w:t>
      </w:r>
      <w:r w:rsidR="00E71B49" w:rsidRPr="00245D5E">
        <w:rPr>
          <w:rFonts w:ascii="Times New Roman" w:hAnsi="Times New Roman" w:cs="Times New Roman"/>
          <w:color w:val="222222"/>
          <w:sz w:val="24"/>
          <w:szCs w:val="19"/>
          <w:shd w:val="clear" w:color="auto" w:fill="FFFFFF"/>
        </w:rPr>
        <w:t xml:space="preserve">Rapid </w:t>
      </w:r>
      <w:proofErr w:type="spellStart"/>
      <w:r w:rsidR="00E71B49" w:rsidRPr="00245D5E">
        <w:rPr>
          <w:rFonts w:ascii="Times New Roman" w:hAnsi="Times New Roman" w:cs="Times New Roman"/>
          <w:color w:val="222222"/>
          <w:sz w:val="24"/>
          <w:szCs w:val="19"/>
          <w:shd w:val="clear" w:color="auto" w:fill="FFFFFF"/>
        </w:rPr>
        <w:t>Ohia</w:t>
      </w:r>
      <w:proofErr w:type="spellEnd"/>
      <w:r w:rsidR="00E71B49" w:rsidRPr="00245D5E">
        <w:rPr>
          <w:rFonts w:ascii="Times New Roman" w:hAnsi="Times New Roman" w:cs="Times New Roman"/>
          <w:color w:val="222222"/>
          <w:sz w:val="24"/>
          <w:szCs w:val="19"/>
          <w:shd w:val="clear" w:color="auto" w:fill="FFFFFF"/>
        </w:rPr>
        <w:t xml:space="preserve"> Death </w:t>
      </w:r>
      <w:r w:rsidR="00EB36D5">
        <w:rPr>
          <w:rFonts w:ascii="Times New Roman" w:hAnsi="Times New Roman" w:cs="Times New Roman"/>
          <w:color w:val="222222"/>
          <w:sz w:val="24"/>
          <w:szCs w:val="19"/>
          <w:shd w:val="clear" w:color="auto" w:fill="FFFFFF"/>
        </w:rPr>
        <w:t xml:space="preserve">(ROD) </w:t>
      </w:r>
      <w:r w:rsidR="00E71B49" w:rsidRPr="00245D5E">
        <w:rPr>
          <w:rFonts w:ascii="Times New Roman" w:hAnsi="Times New Roman" w:cs="Times New Roman"/>
          <w:color w:val="222222"/>
          <w:sz w:val="24"/>
          <w:szCs w:val="19"/>
          <w:shd w:val="clear" w:color="auto" w:fill="FFFFFF"/>
        </w:rPr>
        <w:t>is a new disease of Hawaii’s dominant tree species</w:t>
      </w:r>
      <w:r w:rsidRPr="00245D5E">
        <w:rPr>
          <w:rFonts w:ascii="Times New Roman" w:hAnsi="Times New Roman" w:cs="Times New Roman"/>
          <w:color w:val="222222"/>
          <w:sz w:val="24"/>
          <w:szCs w:val="19"/>
          <w:shd w:val="clear" w:color="auto" w:fill="FFFFFF"/>
        </w:rPr>
        <w:t xml:space="preserve">, the </w:t>
      </w:r>
      <w:proofErr w:type="spellStart"/>
      <w:r w:rsidRPr="00245D5E">
        <w:rPr>
          <w:rFonts w:ascii="Times New Roman" w:hAnsi="Times New Roman" w:cs="Times New Roman"/>
          <w:color w:val="222222"/>
          <w:sz w:val="24"/>
          <w:szCs w:val="19"/>
          <w:shd w:val="clear" w:color="auto" w:fill="FFFFFF"/>
        </w:rPr>
        <w:t>ohi</w:t>
      </w:r>
      <w:r w:rsidR="00E71B49" w:rsidRPr="00245D5E">
        <w:rPr>
          <w:rFonts w:ascii="Times New Roman" w:hAnsi="Times New Roman" w:cs="Times New Roman"/>
          <w:color w:val="222222"/>
          <w:sz w:val="24"/>
          <w:szCs w:val="19"/>
          <w:shd w:val="clear" w:color="auto" w:fill="FFFFFF"/>
        </w:rPr>
        <w:t>a</w:t>
      </w:r>
      <w:proofErr w:type="spellEnd"/>
      <w:r w:rsidR="00E71B49" w:rsidRPr="00245D5E">
        <w:rPr>
          <w:rFonts w:ascii="Times New Roman" w:hAnsi="Times New Roman" w:cs="Times New Roman"/>
          <w:color w:val="222222"/>
          <w:sz w:val="24"/>
          <w:szCs w:val="19"/>
          <w:shd w:val="clear" w:color="auto" w:fill="FFFFFF"/>
        </w:rPr>
        <w:t xml:space="preserve"> (), and it has the potential to cause</w:t>
      </w:r>
      <w:r w:rsidRPr="00245D5E">
        <w:rPr>
          <w:rFonts w:ascii="Times New Roman" w:hAnsi="Times New Roman" w:cs="Times New Roman"/>
          <w:color w:val="222222"/>
          <w:sz w:val="24"/>
          <w:szCs w:val="19"/>
          <w:shd w:val="clear" w:color="auto" w:fill="FFFFFF"/>
        </w:rPr>
        <w:t xml:space="preserve"> extensive tree mortality, and</w:t>
      </w:r>
      <w:r w:rsidR="00E71B49" w:rsidRPr="00245D5E">
        <w:rPr>
          <w:rFonts w:ascii="Times New Roman" w:hAnsi="Times New Roman" w:cs="Times New Roman"/>
          <w:color w:val="222222"/>
          <w:sz w:val="24"/>
          <w:szCs w:val="19"/>
          <w:shd w:val="clear" w:color="auto" w:fill="FFFFFF"/>
        </w:rPr>
        <w:t xml:space="preserve"> dramatic changes in native forest</w:t>
      </w:r>
      <w:r w:rsidRPr="00245D5E">
        <w:rPr>
          <w:rFonts w:ascii="Times New Roman" w:hAnsi="Times New Roman" w:cs="Times New Roman"/>
          <w:color w:val="222222"/>
          <w:sz w:val="24"/>
          <w:szCs w:val="19"/>
          <w:shd w:val="clear" w:color="auto" w:fill="FFFFFF"/>
        </w:rPr>
        <w:t xml:space="preserve"> vegetation</w:t>
      </w:r>
      <w:r w:rsidR="00E71B49" w:rsidRPr="00245D5E">
        <w:rPr>
          <w:rFonts w:ascii="Times New Roman" w:hAnsi="Times New Roman" w:cs="Times New Roman"/>
          <w:color w:val="222222"/>
          <w:sz w:val="24"/>
          <w:szCs w:val="19"/>
          <w:shd w:val="clear" w:color="auto" w:fill="FFFFFF"/>
        </w:rPr>
        <w:t xml:space="preserve"> and to the unique, endemic birds and insects that have </w:t>
      </w:r>
      <w:r w:rsidRPr="00245D5E">
        <w:rPr>
          <w:rFonts w:ascii="Times New Roman" w:hAnsi="Times New Roman" w:cs="Times New Roman"/>
          <w:color w:val="222222"/>
          <w:sz w:val="24"/>
          <w:szCs w:val="19"/>
          <w:shd w:val="clear" w:color="auto" w:fill="FFFFFF"/>
        </w:rPr>
        <w:t>co-</w:t>
      </w:r>
      <w:r w:rsidR="00E71B49" w:rsidRPr="00245D5E">
        <w:rPr>
          <w:rFonts w:ascii="Times New Roman" w:hAnsi="Times New Roman" w:cs="Times New Roman"/>
          <w:color w:val="222222"/>
          <w:sz w:val="24"/>
          <w:szCs w:val="19"/>
          <w:shd w:val="clear" w:color="auto" w:fill="FFFFFF"/>
        </w:rPr>
        <w:t xml:space="preserve">evolved </w:t>
      </w:r>
      <w:r w:rsidRPr="00245D5E">
        <w:rPr>
          <w:rFonts w:ascii="Times New Roman" w:hAnsi="Times New Roman" w:cs="Times New Roman"/>
          <w:color w:val="222222"/>
          <w:sz w:val="24"/>
          <w:szCs w:val="19"/>
          <w:shd w:val="clear" w:color="auto" w:fill="FFFFFF"/>
        </w:rPr>
        <w:t>with Hawaii’s vegetation ()</w:t>
      </w:r>
      <w:r w:rsidR="00E71B49" w:rsidRPr="00245D5E">
        <w:rPr>
          <w:rFonts w:ascii="Times New Roman" w:hAnsi="Times New Roman" w:cs="Times New Roman"/>
          <w:color w:val="222222"/>
          <w:sz w:val="24"/>
          <w:szCs w:val="19"/>
          <w:shd w:val="clear" w:color="auto" w:fill="FFFFFF"/>
        </w:rPr>
        <w:t xml:space="preserve">.  We are starting a research project </w:t>
      </w:r>
      <w:r w:rsidR="000F49E1">
        <w:rPr>
          <w:rFonts w:ascii="Times New Roman" w:hAnsi="Times New Roman" w:cs="Times New Roman"/>
          <w:color w:val="222222"/>
          <w:sz w:val="24"/>
          <w:szCs w:val="19"/>
          <w:shd w:val="clear" w:color="auto" w:fill="FFFFFF"/>
        </w:rPr>
        <w:t xml:space="preserve">to answer </w:t>
      </w:r>
      <w:r w:rsidR="00E71B49" w:rsidRPr="00245D5E">
        <w:rPr>
          <w:rFonts w:ascii="Times New Roman" w:hAnsi="Times New Roman" w:cs="Times New Roman"/>
          <w:color w:val="222222"/>
          <w:sz w:val="24"/>
          <w:szCs w:val="19"/>
          <w:shd w:val="clear" w:color="auto" w:fill="FFFFFF"/>
        </w:rPr>
        <w:t>two questions:</w:t>
      </w:r>
    </w:p>
    <w:p w14:paraId="08DB4E5E" w14:textId="77777777" w:rsidR="000F49E1" w:rsidRDefault="000F49E1" w:rsidP="000F49E1">
      <w:pPr>
        <w:pStyle w:val="NoSpacing"/>
        <w:ind w:left="720"/>
        <w:rPr>
          <w:rFonts w:ascii="Times New Roman" w:hAnsi="Times New Roman" w:cs="Times New Roman"/>
          <w:b/>
          <w:i/>
          <w:color w:val="222222"/>
          <w:sz w:val="24"/>
          <w:szCs w:val="19"/>
          <w:shd w:val="clear" w:color="auto" w:fill="FFFFFF"/>
        </w:rPr>
      </w:pPr>
    </w:p>
    <w:p w14:paraId="11051D3D" w14:textId="0FD8557E" w:rsidR="00E71B49" w:rsidRPr="00EB36D5" w:rsidRDefault="000F49E1" w:rsidP="00E71B49">
      <w:pPr>
        <w:pStyle w:val="NoSpacing"/>
        <w:numPr>
          <w:ilvl w:val="0"/>
          <w:numId w:val="4"/>
        </w:numPr>
        <w:rPr>
          <w:rFonts w:ascii="Times New Roman" w:hAnsi="Times New Roman" w:cs="Times New Roman"/>
          <w:b/>
          <w:i/>
          <w:color w:val="222222"/>
          <w:sz w:val="24"/>
          <w:szCs w:val="19"/>
          <w:shd w:val="clear" w:color="auto" w:fill="FFFFFF"/>
        </w:rPr>
      </w:pPr>
      <w:r>
        <w:rPr>
          <w:rFonts w:ascii="Times New Roman" w:hAnsi="Times New Roman" w:cs="Times New Roman"/>
          <w:b/>
          <w:i/>
          <w:color w:val="222222"/>
          <w:sz w:val="24"/>
          <w:szCs w:val="19"/>
          <w:shd w:val="clear" w:color="auto" w:fill="FFFFFF"/>
        </w:rPr>
        <w:t xml:space="preserve">How will </w:t>
      </w:r>
      <w:r w:rsidR="00E71B49" w:rsidRPr="00EB36D5">
        <w:rPr>
          <w:rFonts w:ascii="Times New Roman" w:hAnsi="Times New Roman" w:cs="Times New Roman"/>
          <w:b/>
          <w:i/>
          <w:color w:val="222222"/>
          <w:sz w:val="24"/>
          <w:szCs w:val="19"/>
          <w:shd w:val="clear" w:color="auto" w:fill="FFFFFF"/>
        </w:rPr>
        <w:t xml:space="preserve">Rapid </w:t>
      </w:r>
      <w:proofErr w:type="spellStart"/>
      <w:r w:rsidR="00E71B49" w:rsidRPr="00EB36D5">
        <w:rPr>
          <w:rFonts w:ascii="Times New Roman" w:hAnsi="Times New Roman" w:cs="Times New Roman"/>
          <w:b/>
          <w:i/>
          <w:color w:val="222222"/>
          <w:sz w:val="24"/>
          <w:szCs w:val="19"/>
          <w:shd w:val="clear" w:color="auto" w:fill="FFFFFF"/>
        </w:rPr>
        <w:t>Ohia</w:t>
      </w:r>
      <w:proofErr w:type="spellEnd"/>
      <w:r w:rsidR="00E71B49" w:rsidRPr="00EB36D5">
        <w:rPr>
          <w:rFonts w:ascii="Times New Roman" w:hAnsi="Times New Roman" w:cs="Times New Roman"/>
          <w:b/>
          <w:i/>
          <w:color w:val="222222"/>
          <w:sz w:val="24"/>
          <w:szCs w:val="19"/>
          <w:shd w:val="clear" w:color="auto" w:fill="FFFFFF"/>
        </w:rPr>
        <w:t xml:space="preserve"> Death </w:t>
      </w:r>
      <w:r>
        <w:rPr>
          <w:rFonts w:ascii="Times New Roman" w:hAnsi="Times New Roman" w:cs="Times New Roman"/>
          <w:b/>
          <w:i/>
          <w:color w:val="222222"/>
          <w:sz w:val="24"/>
          <w:szCs w:val="19"/>
          <w:shd w:val="clear" w:color="auto" w:fill="FFFFFF"/>
        </w:rPr>
        <w:t xml:space="preserve">spread among </w:t>
      </w:r>
      <w:proofErr w:type="spellStart"/>
      <w:r>
        <w:rPr>
          <w:rFonts w:ascii="Times New Roman" w:hAnsi="Times New Roman" w:cs="Times New Roman"/>
          <w:b/>
          <w:i/>
          <w:color w:val="222222"/>
          <w:sz w:val="24"/>
          <w:szCs w:val="19"/>
          <w:shd w:val="clear" w:color="auto" w:fill="FFFFFF"/>
        </w:rPr>
        <w:t>ohia</w:t>
      </w:r>
      <w:proofErr w:type="spellEnd"/>
      <w:r>
        <w:rPr>
          <w:rFonts w:ascii="Times New Roman" w:hAnsi="Times New Roman" w:cs="Times New Roman"/>
          <w:b/>
          <w:i/>
          <w:color w:val="222222"/>
          <w:sz w:val="24"/>
          <w:szCs w:val="19"/>
          <w:shd w:val="clear" w:color="auto" w:fill="FFFFFF"/>
        </w:rPr>
        <w:t xml:space="preserve"> individuals and </w:t>
      </w:r>
      <w:r w:rsidR="00E71B49" w:rsidRPr="00EB36D5">
        <w:rPr>
          <w:rFonts w:ascii="Times New Roman" w:hAnsi="Times New Roman" w:cs="Times New Roman"/>
          <w:b/>
          <w:i/>
          <w:color w:val="222222"/>
          <w:sz w:val="24"/>
          <w:szCs w:val="19"/>
          <w:shd w:val="clear" w:color="auto" w:fill="FFFFFF"/>
        </w:rPr>
        <w:t>populations</w:t>
      </w:r>
      <w:r w:rsidR="00245D5E" w:rsidRPr="00EB36D5">
        <w:rPr>
          <w:rFonts w:ascii="Times New Roman" w:hAnsi="Times New Roman" w:cs="Times New Roman"/>
          <w:b/>
          <w:i/>
          <w:color w:val="222222"/>
          <w:sz w:val="24"/>
          <w:szCs w:val="19"/>
          <w:shd w:val="clear" w:color="auto" w:fill="FFFFFF"/>
        </w:rPr>
        <w:t>?</w:t>
      </w:r>
    </w:p>
    <w:p w14:paraId="0C3F6AD4" w14:textId="1C161FA8" w:rsidR="00245D5E" w:rsidRPr="00302D29" w:rsidRDefault="00245D5E" w:rsidP="00E71B49">
      <w:pPr>
        <w:pStyle w:val="NoSpacing"/>
        <w:numPr>
          <w:ilvl w:val="0"/>
          <w:numId w:val="4"/>
        </w:numPr>
        <w:rPr>
          <w:rFonts w:ascii="Times New Roman" w:hAnsi="Times New Roman" w:cs="Times New Roman"/>
          <w:b/>
          <w:color w:val="222222"/>
          <w:sz w:val="24"/>
          <w:szCs w:val="19"/>
          <w:shd w:val="clear" w:color="auto" w:fill="FFFFFF"/>
        </w:rPr>
      </w:pPr>
      <w:r w:rsidRPr="00EB36D5">
        <w:rPr>
          <w:rFonts w:ascii="Times New Roman" w:hAnsi="Times New Roman" w:cs="Times New Roman"/>
          <w:b/>
          <w:i/>
          <w:color w:val="222222"/>
          <w:sz w:val="24"/>
          <w:szCs w:val="19"/>
          <w:shd w:val="clear" w:color="auto" w:fill="FFFFFF"/>
        </w:rPr>
        <w:t xml:space="preserve">How will the </w:t>
      </w:r>
      <w:r w:rsidR="000F49E1">
        <w:rPr>
          <w:rFonts w:ascii="Times New Roman" w:hAnsi="Times New Roman" w:cs="Times New Roman"/>
          <w:b/>
          <w:i/>
          <w:color w:val="222222"/>
          <w:sz w:val="24"/>
          <w:szCs w:val="19"/>
          <w:shd w:val="clear" w:color="auto" w:fill="FFFFFF"/>
        </w:rPr>
        <w:t xml:space="preserve">subsequent death of </w:t>
      </w:r>
      <w:proofErr w:type="spellStart"/>
      <w:r w:rsidRPr="00EB36D5">
        <w:rPr>
          <w:rFonts w:ascii="Times New Roman" w:hAnsi="Times New Roman" w:cs="Times New Roman"/>
          <w:b/>
          <w:i/>
          <w:color w:val="222222"/>
          <w:sz w:val="24"/>
          <w:szCs w:val="19"/>
          <w:shd w:val="clear" w:color="auto" w:fill="FFFFFF"/>
        </w:rPr>
        <w:t>ohia</w:t>
      </w:r>
      <w:proofErr w:type="spellEnd"/>
      <w:r w:rsidRPr="00EB36D5">
        <w:rPr>
          <w:rFonts w:ascii="Times New Roman" w:hAnsi="Times New Roman" w:cs="Times New Roman"/>
          <w:b/>
          <w:i/>
          <w:color w:val="222222"/>
          <w:sz w:val="24"/>
          <w:szCs w:val="19"/>
          <w:shd w:val="clear" w:color="auto" w:fill="FFFFFF"/>
        </w:rPr>
        <w:t xml:space="preserve"> affect other </w:t>
      </w:r>
      <w:r w:rsidR="000F49E1">
        <w:rPr>
          <w:rFonts w:ascii="Times New Roman" w:hAnsi="Times New Roman" w:cs="Times New Roman"/>
          <w:b/>
          <w:i/>
          <w:color w:val="222222"/>
          <w:sz w:val="24"/>
          <w:szCs w:val="19"/>
          <w:shd w:val="clear" w:color="auto" w:fill="FFFFFF"/>
        </w:rPr>
        <w:t xml:space="preserve">forest </w:t>
      </w:r>
      <w:r w:rsidRPr="00EB36D5">
        <w:rPr>
          <w:rFonts w:ascii="Times New Roman" w:hAnsi="Times New Roman" w:cs="Times New Roman"/>
          <w:b/>
          <w:i/>
          <w:color w:val="222222"/>
          <w:sz w:val="24"/>
          <w:szCs w:val="19"/>
          <w:shd w:val="clear" w:color="auto" w:fill="FFFFFF"/>
        </w:rPr>
        <w:t>species?</w:t>
      </w:r>
    </w:p>
    <w:p w14:paraId="6DB4512C" w14:textId="77777777" w:rsidR="000F49E1" w:rsidRDefault="000F49E1" w:rsidP="00EB36D5">
      <w:pPr>
        <w:pStyle w:val="NoSpacing"/>
        <w:rPr>
          <w:rFonts w:ascii="Times New Roman" w:hAnsi="Times New Roman" w:cs="Times New Roman"/>
          <w:i/>
          <w:color w:val="222222"/>
          <w:sz w:val="24"/>
          <w:szCs w:val="19"/>
          <w:u w:val="single"/>
          <w:shd w:val="clear" w:color="auto" w:fill="FFFFFF"/>
        </w:rPr>
      </w:pPr>
    </w:p>
    <w:p w14:paraId="1BF504FD" w14:textId="0779FB8F" w:rsidR="002504B2" w:rsidRDefault="00302D29" w:rsidP="00EB36D5">
      <w:pPr>
        <w:pStyle w:val="NoSpacing"/>
        <w:rPr>
          <w:rFonts w:ascii="Times New Roman" w:hAnsi="Times New Roman" w:cs="Times New Roman"/>
          <w:color w:val="222222"/>
          <w:sz w:val="24"/>
          <w:szCs w:val="19"/>
          <w:shd w:val="clear" w:color="auto" w:fill="FFFFFF"/>
        </w:rPr>
      </w:pPr>
      <w:r w:rsidRPr="00EB36D5">
        <w:rPr>
          <w:rFonts w:ascii="Times New Roman" w:hAnsi="Times New Roman" w:cs="Times New Roman"/>
          <w:i/>
          <w:color w:val="222222"/>
          <w:sz w:val="24"/>
          <w:szCs w:val="19"/>
          <w:u w:val="single"/>
          <w:shd w:val="clear" w:color="auto" w:fill="FFFFFF"/>
        </w:rPr>
        <w:t xml:space="preserve">Predicting disease </w:t>
      </w:r>
      <w:proofErr w:type="gramStart"/>
      <w:r w:rsidR="00EB36D5">
        <w:rPr>
          <w:rFonts w:ascii="Times New Roman" w:hAnsi="Times New Roman" w:cs="Times New Roman"/>
          <w:i/>
          <w:color w:val="222222"/>
          <w:sz w:val="24"/>
          <w:szCs w:val="19"/>
          <w:u w:val="single"/>
          <w:shd w:val="clear" w:color="auto" w:fill="FFFFFF"/>
        </w:rPr>
        <w:t>spread</w:t>
      </w:r>
      <w:r>
        <w:rPr>
          <w:rFonts w:ascii="Times New Roman" w:hAnsi="Times New Roman" w:cs="Times New Roman"/>
          <w:color w:val="222222"/>
          <w:sz w:val="24"/>
          <w:szCs w:val="19"/>
          <w:shd w:val="clear" w:color="auto" w:fill="FFFFFF"/>
        </w:rPr>
        <w:t>.</w:t>
      </w:r>
      <w:r w:rsidR="00EB36D5">
        <w:rPr>
          <w:rFonts w:ascii="Times New Roman" w:hAnsi="Times New Roman" w:cs="Times New Roman"/>
          <w:color w:val="222222"/>
          <w:sz w:val="24"/>
          <w:szCs w:val="19"/>
          <w:shd w:val="clear" w:color="auto" w:fill="FFFFFF"/>
        </w:rPr>
        <w:t>—</w:t>
      </w:r>
      <w:proofErr w:type="gramEnd"/>
      <w:r>
        <w:rPr>
          <w:rFonts w:ascii="Times New Roman" w:hAnsi="Times New Roman" w:cs="Times New Roman"/>
          <w:color w:val="222222"/>
          <w:sz w:val="24"/>
          <w:szCs w:val="19"/>
          <w:shd w:val="clear" w:color="auto" w:fill="FFFFFF"/>
        </w:rPr>
        <w:t xml:space="preserve"> On Hawaiian islands,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Metrosideros</w:t>
      </w:r>
      <w:proofErr w:type="spellEnd"/>
      <w:r w:rsidRPr="00302D29">
        <w:rPr>
          <w:rFonts w:ascii="Times New Roman" w:hAnsi="Times New Roman" w:cs="Times New Roman"/>
          <w:i/>
          <w:color w:val="222222"/>
          <w:sz w:val="24"/>
          <w:szCs w:val="19"/>
          <w:shd w:val="clear" w:color="auto" w:fill="FFFFFF"/>
        </w:rPr>
        <w:t xml:space="preserve"> </w:t>
      </w:r>
      <w:proofErr w:type="spellStart"/>
      <w:r w:rsidRPr="00302D29">
        <w:rPr>
          <w:rFonts w:ascii="Times New Roman" w:hAnsi="Times New Roman" w:cs="Times New Roman"/>
          <w:i/>
          <w:color w:val="222222"/>
          <w:sz w:val="24"/>
          <w:szCs w:val="19"/>
          <w:shd w:val="clear" w:color="auto" w:fill="FFFFFF"/>
        </w:rPr>
        <w:t>polymorpha</w:t>
      </w:r>
      <w:proofErr w:type="spellEnd"/>
      <w:r>
        <w:rPr>
          <w:rFonts w:ascii="Times New Roman" w:hAnsi="Times New Roman" w:cs="Times New Roman"/>
          <w:color w:val="222222"/>
          <w:sz w:val="24"/>
          <w:szCs w:val="19"/>
          <w:shd w:val="clear" w:color="auto" w:fill="FFFFFF"/>
        </w:rPr>
        <w:t>)</w:t>
      </w:r>
      <w:r w:rsidR="00C9576D">
        <w:rPr>
          <w:rFonts w:ascii="Times New Roman" w:hAnsi="Times New Roman" w:cs="Times New Roman"/>
          <w:color w:val="222222"/>
          <w:sz w:val="24"/>
          <w:szCs w:val="19"/>
          <w:shd w:val="clear" w:color="auto" w:fill="FFFFFF"/>
        </w:rPr>
        <w:t xml:space="preserve"> </w:t>
      </w:r>
      <w:r w:rsidR="00EB36D5">
        <w:rPr>
          <w:rFonts w:ascii="Times New Roman" w:hAnsi="Times New Roman" w:cs="Times New Roman"/>
          <w:color w:val="222222"/>
          <w:sz w:val="24"/>
          <w:szCs w:val="19"/>
          <w:shd w:val="clear" w:color="auto" w:fill="FFFFFF"/>
        </w:rPr>
        <w:t xml:space="preserve">occurs in high numbers throughout </w:t>
      </w:r>
      <w:r w:rsidR="00C9576D">
        <w:rPr>
          <w:rFonts w:ascii="Times New Roman" w:hAnsi="Times New Roman" w:cs="Times New Roman"/>
          <w:color w:val="222222"/>
          <w:sz w:val="24"/>
          <w:szCs w:val="19"/>
          <w:shd w:val="clear" w:color="auto" w:fill="FFFFFF"/>
        </w:rPr>
        <w:t>wet and dry forests from sea level to tree line</w:t>
      </w:r>
      <w:r w:rsidR="005B6DE5">
        <w:rPr>
          <w:rFonts w:ascii="Times New Roman" w:hAnsi="Times New Roman" w:cs="Times New Roman"/>
          <w:color w:val="222222"/>
          <w:sz w:val="24"/>
          <w:szCs w:val="19"/>
          <w:shd w:val="clear" w:color="auto" w:fill="FFFFFF"/>
        </w:rPr>
        <w:t xml:space="preserve"> ().  </w:t>
      </w:r>
      <w:r w:rsidR="002504B2">
        <w:rPr>
          <w:rFonts w:ascii="Times New Roman" w:hAnsi="Times New Roman" w:cs="Times New Roman"/>
          <w:color w:val="222222"/>
          <w:sz w:val="24"/>
          <w:szCs w:val="19"/>
          <w:shd w:val="clear" w:color="auto" w:fill="FFFFFF"/>
        </w:rPr>
        <w:t xml:space="preserve">Rapid </w:t>
      </w:r>
      <w:proofErr w:type="spellStart"/>
      <w:r w:rsidR="002504B2">
        <w:rPr>
          <w:rFonts w:ascii="Times New Roman" w:hAnsi="Times New Roman" w:cs="Times New Roman"/>
          <w:color w:val="222222"/>
          <w:sz w:val="24"/>
          <w:szCs w:val="19"/>
          <w:shd w:val="clear" w:color="auto" w:fill="FFFFFF"/>
        </w:rPr>
        <w:t>Ohia</w:t>
      </w:r>
      <w:proofErr w:type="spellEnd"/>
      <w:r w:rsidR="002504B2">
        <w:rPr>
          <w:rFonts w:ascii="Times New Roman" w:hAnsi="Times New Roman" w:cs="Times New Roman"/>
          <w:color w:val="222222"/>
          <w:sz w:val="24"/>
          <w:szCs w:val="19"/>
          <w:shd w:val="clear" w:color="auto" w:fill="FFFFFF"/>
        </w:rPr>
        <w:t xml:space="preserve"> Death (ROD) is caused by t</w:t>
      </w:r>
      <w:r w:rsidR="00245D9A">
        <w:rPr>
          <w:rFonts w:ascii="Times New Roman" w:hAnsi="Times New Roman" w:cs="Times New Roman"/>
          <w:color w:val="222222"/>
          <w:sz w:val="24"/>
          <w:szCs w:val="19"/>
          <w:shd w:val="clear" w:color="auto" w:fill="FFFFFF"/>
        </w:rPr>
        <w:t xml:space="preserve">he fungal pathogen </w:t>
      </w:r>
      <w:r w:rsidR="00245D9A" w:rsidRPr="00245D9A">
        <w:rPr>
          <w:rFonts w:ascii="Times New Roman" w:hAnsi="Times New Roman" w:cs="Times New Roman"/>
          <w:i/>
          <w:color w:val="222222"/>
          <w:sz w:val="24"/>
          <w:szCs w:val="19"/>
          <w:shd w:val="clear" w:color="auto" w:fill="FFFFFF"/>
        </w:rPr>
        <w:t xml:space="preserve">Ceratocystis </w:t>
      </w:r>
      <w:proofErr w:type="spellStart"/>
      <w:r w:rsidR="00245D9A" w:rsidRPr="00245D9A">
        <w:rPr>
          <w:rFonts w:ascii="Times New Roman" w:hAnsi="Times New Roman" w:cs="Times New Roman"/>
          <w:i/>
          <w:color w:val="222222"/>
          <w:sz w:val="24"/>
          <w:szCs w:val="19"/>
          <w:shd w:val="clear" w:color="auto" w:fill="FFFFFF"/>
        </w:rPr>
        <w:t>fimbriata</w:t>
      </w:r>
      <w:proofErr w:type="spellEnd"/>
      <w:r w:rsidR="00950A04">
        <w:rPr>
          <w:rFonts w:ascii="Times New Roman" w:hAnsi="Times New Roman" w:cs="Times New Roman"/>
          <w:color w:val="222222"/>
          <w:sz w:val="24"/>
          <w:szCs w:val="19"/>
          <w:shd w:val="clear" w:color="auto" w:fill="FFFFFF"/>
        </w:rPr>
        <w:t>, previously a pathogen of potatoes</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and</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has begun to </w:t>
      </w:r>
      <w:r w:rsidR="002504B2">
        <w:rPr>
          <w:rFonts w:ascii="Times New Roman" w:hAnsi="Times New Roman" w:cs="Times New Roman"/>
          <w:color w:val="222222"/>
          <w:sz w:val="24"/>
          <w:szCs w:val="19"/>
          <w:shd w:val="clear" w:color="auto" w:fill="FFFFFF"/>
        </w:rPr>
        <w:t>cause</w:t>
      </w:r>
      <w:r w:rsidR="00950A04">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mort</w:t>
      </w:r>
      <w:r w:rsidR="00950A04">
        <w:rPr>
          <w:rFonts w:ascii="Times New Roman" w:hAnsi="Times New Roman" w:cs="Times New Roman"/>
          <w:color w:val="222222"/>
          <w:sz w:val="24"/>
          <w:szCs w:val="19"/>
          <w:shd w:val="clear" w:color="auto" w:fill="FFFFFF"/>
        </w:rPr>
        <w:t xml:space="preserve">ality in </w:t>
      </w:r>
      <w:proofErr w:type="spellStart"/>
      <w:r w:rsidR="00950A04">
        <w:rPr>
          <w:rFonts w:ascii="Times New Roman" w:hAnsi="Times New Roman" w:cs="Times New Roman"/>
          <w:color w:val="222222"/>
          <w:sz w:val="24"/>
          <w:szCs w:val="19"/>
          <w:shd w:val="clear" w:color="auto" w:fill="FFFFFF"/>
        </w:rPr>
        <w:t>ohia</w:t>
      </w:r>
      <w:proofErr w:type="spellEnd"/>
      <w:r w:rsidR="00950A04">
        <w:rPr>
          <w:rFonts w:ascii="Times New Roman" w:hAnsi="Times New Roman" w:cs="Times New Roman"/>
          <w:color w:val="222222"/>
          <w:sz w:val="24"/>
          <w:szCs w:val="19"/>
          <w:shd w:val="clear" w:color="auto" w:fill="FFFFFF"/>
        </w:rPr>
        <w:t xml:space="preserve"> by disrupting a </w:t>
      </w:r>
      <w:r w:rsidR="002504B2">
        <w:rPr>
          <w:rFonts w:ascii="Times New Roman" w:hAnsi="Times New Roman" w:cs="Times New Roman"/>
          <w:color w:val="222222"/>
          <w:sz w:val="24"/>
          <w:szCs w:val="19"/>
          <w:shd w:val="clear" w:color="auto" w:fill="FFFFFF"/>
        </w:rPr>
        <w:t>tree’s circulatory system ().  I</w:t>
      </w:r>
      <w:r w:rsidR="00245D9A">
        <w:rPr>
          <w:rFonts w:ascii="Times New Roman" w:hAnsi="Times New Roman" w:cs="Times New Roman"/>
          <w:color w:val="222222"/>
          <w:sz w:val="24"/>
          <w:szCs w:val="19"/>
          <w:shd w:val="clear" w:color="auto" w:fill="FFFFFF"/>
        </w:rPr>
        <w:t xml:space="preserve">t has </w:t>
      </w:r>
      <w:r w:rsidR="002504B2">
        <w:rPr>
          <w:rFonts w:ascii="Times New Roman" w:hAnsi="Times New Roman" w:cs="Times New Roman"/>
          <w:color w:val="222222"/>
          <w:sz w:val="24"/>
          <w:szCs w:val="19"/>
          <w:shd w:val="clear" w:color="auto" w:fill="FFFFFF"/>
        </w:rPr>
        <w:t>affected</w:t>
      </w:r>
      <w:r w:rsidR="00245D9A">
        <w:rPr>
          <w:rFonts w:ascii="Times New Roman" w:hAnsi="Times New Roman" w:cs="Times New Roman"/>
          <w:color w:val="222222"/>
          <w:sz w:val="24"/>
          <w:szCs w:val="19"/>
          <w:shd w:val="clear" w:color="auto" w:fill="FFFFFF"/>
        </w:rPr>
        <w:t xml:space="preserve"> </w:t>
      </w:r>
      <w:r w:rsidR="002504B2">
        <w:rPr>
          <w:rFonts w:ascii="Times New Roman" w:hAnsi="Times New Roman" w:cs="Times New Roman"/>
          <w:color w:val="222222"/>
          <w:sz w:val="24"/>
          <w:szCs w:val="19"/>
          <w:shd w:val="clear" w:color="auto" w:fill="FFFFFF"/>
        </w:rPr>
        <w:t>over 6,000</w:t>
      </w:r>
      <w:r w:rsidR="00245D9A">
        <w:rPr>
          <w:rFonts w:ascii="Times New Roman" w:hAnsi="Times New Roman" w:cs="Times New Roman"/>
          <w:color w:val="222222"/>
          <w:sz w:val="24"/>
          <w:szCs w:val="19"/>
          <w:shd w:val="clear" w:color="auto" w:fill="FFFFFF"/>
        </w:rPr>
        <w:t xml:space="preserve"> acres of </w:t>
      </w:r>
      <w:r w:rsidR="002504B2">
        <w:rPr>
          <w:rFonts w:ascii="Times New Roman" w:hAnsi="Times New Roman" w:cs="Times New Roman"/>
          <w:color w:val="222222"/>
          <w:sz w:val="24"/>
          <w:szCs w:val="19"/>
          <w:shd w:val="clear" w:color="auto" w:fill="FFFFFF"/>
        </w:rPr>
        <w:t xml:space="preserve">forest </w:t>
      </w:r>
      <w:r w:rsidR="00245D9A">
        <w:rPr>
          <w:rFonts w:ascii="Times New Roman" w:hAnsi="Times New Roman" w:cs="Times New Roman"/>
          <w:color w:val="222222"/>
          <w:sz w:val="24"/>
          <w:szCs w:val="19"/>
          <w:shd w:val="clear" w:color="auto" w:fill="FFFFFF"/>
        </w:rPr>
        <w:t>across Hawai’i</w:t>
      </w:r>
      <w:r w:rsidR="002504B2">
        <w:rPr>
          <w:rFonts w:ascii="Times New Roman" w:hAnsi="Times New Roman" w:cs="Times New Roman"/>
          <w:color w:val="222222"/>
          <w:sz w:val="24"/>
          <w:szCs w:val="19"/>
          <w:shd w:val="clear" w:color="auto" w:fill="FFFFFF"/>
        </w:rPr>
        <w:t xml:space="preserve"> island, causing </w:t>
      </w:r>
      <w:r w:rsidR="00950A04">
        <w:rPr>
          <w:rFonts w:ascii="Times New Roman" w:hAnsi="Times New Roman" w:cs="Times New Roman"/>
          <w:color w:val="222222"/>
          <w:sz w:val="24"/>
          <w:szCs w:val="19"/>
          <w:shd w:val="clear" w:color="auto" w:fill="FFFFFF"/>
        </w:rPr>
        <w:t xml:space="preserve">50-80% </w:t>
      </w:r>
      <w:proofErr w:type="spellStart"/>
      <w:r w:rsidR="00950A04">
        <w:rPr>
          <w:rFonts w:ascii="Times New Roman" w:hAnsi="Times New Roman" w:cs="Times New Roman"/>
          <w:color w:val="222222"/>
          <w:sz w:val="24"/>
          <w:szCs w:val="19"/>
          <w:shd w:val="clear" w:color="auto" w:fill="FFFFFF"/>
        </w:rPr>
        <w:t>ohia</w:t>
      </w:r>
      <w:proofErr w:type="spellEnd"/>
      <w:r w:rsidR="00950A04">
        <w:rPr>
          <w:rFonts w:ascii="Times New Roman" w:hAnsi="Times New Roman" w:cs="Times New Roman"/>
          <w:color w:val="222222"/>
          <w:sz w:val="24"/>
          <w:szCs w:val="19"/>
          <w:shd w:val="clear" w:color="auto" w:fill="FFFFFF"/>
        </w:rPr>
        <w:t xml:space="preserve"> mortality</w:t>
      </w:r>
      <w:r w:rsidR="002504B2">
        <w:rPr>
          <w:rFonts w:ascii="Times New Roman" w:hAnsi="Times New Roman" w:cs="Times New Roman"/>
          <w:color w:val="222222"/>
          <w:sz w:val="24"/>
          <w:szCs w:val="19"/>
          <w:shd w:val="clear" w:color="auto" w:fill="FFFFFF"/>
        </w:rPr>
        <w:t xml:space="preserve"> </w:t>
      </w:r>
      <w:r w:rsidR="00950A04">
        <w:rPr>
          <w:rFonts w:ascii="Times New Roman" w:hAnsi="Times New Roman" w:cs="Times New Roman"/>
          <w:color w:val="222222"/>
          <w:sz w:val="24"/>
          <w:szCs w:val="19"/>
          <w:shd w:val="clear" w:color="auto" w:fill="FFFFFF"/>
        </w:rPr>
        <w:t xml:space="preserve">in patches </w:t>
      </w:r>
      <w:r w:rsidR="002504B2">
        <w:rPr>
          <w:rFonts w:ascii="Times New Roman" w:hAnsi="Times New Roman" w:cs="Times New Roman"/>
          <w:color w:val="222222"/>
          <w:sz w:val="24"/>
          <w:szCs w:val="19"/>
          <w:shd w:val="clear" w:color="auto" w:fill="FFFFFF"/>
        </w:rPr>
        <w:t xml:space="preserve">from 1 to </w:t>
      </w:r>
      <w:commentRangeStart w:id="1"/>
      <w:r w:rsidR="002504B2">
        <w:rPr>
          <w:rFonts w:ascii="Times New Roman" w:hAnsi="Times New Roman" w:cs="Times New Roman"/>
          <w:color w:val="222222"/>
          <w:sz w:val="24"/>
          <w:szCs w:val="19"/>
          <w:shd w:val="clear" w:color="auto" w:fill="FFFFFF"/>
        </w:rPr>
        <w:t>100 acres</w:t>
      </w:r>
      <w:commentRangeEnd w:id="1"/>
      <w:r w:rsidR="002504B2">
        <w:rPr>
          <w:rStyle w:val="CommentReference"/>
        </w:rPr>
        <w:commentReference w:id="1"/>
      </w:r>
      <w:r w:rsidR="00950A04">
        <w:rPr>
          <w:rFonts w:ascii="Times New Roman" w:hAnsi="Times New Roman" w:cs="Times New Roman"/>
          <w:color w:val="222222"/>
          <w:sz w:val="24"/>
          <w:szCs w:val="19"/>
          <w:shd w:val="clear" w:color="auto" w:fill="FFFFFF"/>
        </w:rPr>
        <w:t xml:space="preserve"> ()</w:t>
      </w:r>
      <w:r w:rsidR="00245D9A">
        <w:rPr>
          <w:rFonts w:ascii="Times New Roman" w:hAnsi="Times New Roman" w:cs="Times New Roman"/>
          <w:color w:val="222222"/>
          <w:sz w:val="24"/>
          <w:szCs w:val="19"/>
          <w:shd w:val="clear" w:color="auto" w:fill="FFFFFF"/>
        </w:rPr>
        <w:t xml:space="preserve">.  </w:t>
      </w:r>
    </w:p>
    <w:p w14:paraId="21CD1270" w14:textId="10A42785" w:rsidR="008F1F2D" w:rsidRDefault="00950A04" w:rsidP="008F1F2D">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 xml:space="preserve">Our goal is to predict how the disease will spread and how extensive its effects on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will be.  </w:t>
      </w:r>
      <w:r w:rsidR="00322429">
        <w:rPr>
          <w:rFonts w:ascii="Times New Roman" w:hAnsi="Times New Roman" w:cs="Times New Roman"/>
          <w:color w:val="222222"/>
          <w:sz w:val="24"/>
          <w:szCs w:val="19"/>
          <w:shd w:val="clear" w:color="auto" w:fill="FFFFFF"/>
        </w:rPr>
        <w:t xml:space="preserve">This work is important because </w:t>
      </w:r>
      <w:r w:rsidR="00EB36D5">
        <w:rPr>
          <w:rFonts w:ascii="Times New Roman" w:hAnsi="Times New Roman" w:cs="Times New Roman"/>
          <w:color w:val="222222"/>
          <w:sz w:val="24"/>
          <w:szCs w:val="19"/>
          <w:shd w:val="clear" w:color="auto" w:fill="FFFFFF"/>
        </w:rPr>
        <w:t xml:space="preserve">we can </w:t>
      </w:r>
      <w:r w:rsidR="00322429">
        <w:rPr>
          <w:rFonts w:ascii="Times New Roman" w:hAnsi="Times New Roman" w:cs="Times New Roman"/>
          <w:color w:val="222222"/>
          <w:sz w:val="24"/>
          <w:szCs w:val="19"/>
          <w:shd w:val="clear" w:color="auto" w:fill="FFFFFF"/>
        </w:rPr>
        <w:t xml:space="preserve">identify the characteristics of </w:t>
      </w:r>
      <w:proofErr w:type="spellStart"/>
      <w:r w:rsidR="00322429">
        <w:rPr>
          <w:rFonts w:ascii="Times New Roman" w:hAnsi="Times New Roman" w:cs="Times New Roman"/>
          <w:color w:val="222222"/>
          <w:sz w:val="24"/>
          <w:szCs w:val="19"/>
          <w:shd w:val="clear" w:color="auto" w:fill="FFFFFF"/>
        </w:rPr>
        <w:t>ohia</w:t>
      </w:r>
      <w:proofErr w:type="spellEnd"/>
      <w:r w:rsidR="00322429">
        <w:rPr>
          <w:rFonts w:ascii="Times New Roman" w:hAnsi="Times New Roman" w:cs="Times New Roman"/>
          <w:color w:val="222222"/>
          <w:sz w:val="24"/>
          <w:szCs w:val="19"/>
          <w:shd w:val="clear" w:color="auto" w:fill="FFFFFF"/>
        </w:rPr>
        <w:t xml:space="preserve"> trees, forests, and the environment that </w:t>
      </w:r>
      <w:r w:rsidR="00EB36D5">
        <w:rPr>
          <w:rFonts w:ascii="Times New Roman" w:hAnsi="Times New Roman" w:cs="Times New Roman"/>
          <w:color w:val="222222"/>
          <w:sz w:val="24"/>
          <w:szCs w:val="19"/>
          <w:shd w:val="clear" w:color="auto" w:fill="FFFFFF"/>
        </w:rPr>
        <w:t xml:space="preserve">help the </w:t>
      </w:r>
      <w:r w:rsidR="00322429">
        <w:rPr>
          <w:rFonts w:ascii="Times New Roman" w:hAnsi="Times New Roman" w:cs="Times New Roman"/>
          <w:color w:val="222222"/>
          <w:sz w:val="24"/>
          <w:szCs w:val="19"/>
          <w:shd w:val="clear" w:color="auto" w:fill="FFFFFF"/>
        </w:rPr>
        <w:t xml:space="preserve">disease spread.  </w:t>
      </w:r>
      <w:r w:rsidR="00EB36D5">
        <w:rPr>
          <w:rFonts w:ascii="Times New Roman" w:hAnsi="Times New Roman" w:cs="Times New Roman"/>
          <w:color w:val="222222"/>
          <w:sz w:val="24"/>
          <w:szCs w:val="19"/>
          <w:shd w:val="clear" w:color="auto" w:fill="FFFFFF"/>
        </w:rPr>
        <w:t xml:space="preserve">Sharing our predictions with </w:t>
      </w:r>
      <w:r w:rsidR="00322429">
        <w:rPr>
          <w:rFonts w:ascii="Times New Roman" w:hAnsi="Times New Roman" w:cs="Times New Roman"/>
          <w:color w:val="222222"/>
          <w:sz w:val="24"/>
          <w:szCs w:val="19"/>
          <w:shd w:val="clear" w:color="auto" w:fill="FFFFFF"/>
        </w:rPr>
        <w:t xml:space="preserve">the </w:t>
      </w:r>
      <w:r w:rsidR="00EB36D5">
        <w:rPr>
          <w:rFonts w:ascii="Times New Roman" w:hAnsi="Times New Roman" w:cs="Times New Roman"/>
          <w:color w:val="222222"/>
          <w:sz w:val="24"/>
          <w:szCs w:val="19"/>
          <w:shd w:val="clear" w:color="auto" w:fill="FFFFFF"/>
        </w:rPr>
        <w:t>S</w:t>
      </w:r>
      <w:r w:rsidR="00322429">
        <w:rPr>
          <w:rFonts w:ascii="Times New Roman" w:hAnsi="Times New Roman" w:cs="Times New Roman"/>
          <w:color w:val="222222"/>
          <w:sz w:val="24"/>
          <w:szCs w:val="19"/>
          <w:shd w:val="clear" w:color="auto" w:fill="FFFFFF"/>
        </w:rPr>
        <w:t xml:space="preserve">tate of Hawaii, US Department of Agriculture, and US National Park Service, </w:t>
      </w:r>
      <w:r w:rsidR="00EB36D5">
        <w:rPr>
          <w:rFonts w:ascii="Times New Roman" w:hAnsi="Times New Roman" w:cs="Times New Roman"/>
          <w:color w:val="222222"/>
          <w:sz w:val="24"/>
          <w:szCs w:val="19"/>
          <w:shd w:val="clear" w:color="auto" w:fill="FFFFFF"/>
        </w:rPr>
        <w:t xml:space="preserve">we can help them stem </w:t>
      </w:r>
      <w:r w:rsidR="00322429">
        <w:rPr>
          <w:rFonts w:ascii="Times New Roman" w:hAnsi="Times New Roman" w:cs="Times New Roman"/>
          <w:color w:val="222222"/>
          <w:sz w:val="24"/>
          <w:szCs w:val="19"/>
          <w:shd w:val="clear" w:color="auto" w:fill="FFFFFF"/>
        </w:rPr>
        <w:t xml:space="preserve">the spread </w:t>
      </w:r>
      <w:r w:rsidR="00EB36D5">
        <w:rPr>
          <w:rFonts w:ascii="Times New Roman" w:hAnsi="Times New Roman" w:cs="Times New Roman"/>
          <w:color w:val="222222"/>
          <w:sz w:val="24"/>
          <w:szCs w:val="19"/>
          <w:shd w:val="clear" w:color="auto" w:fill="FFFFFF"/>
        </w:rPr>
        <w:t xml:space="preserve">of ROD </w:t>
      </w:r>
      <w:r w:rsidR="00322429">
        <w:rPr>
          <w:rFonts w:ascii="Times New Roman" w:hAnsi="Times New Roman" w:cs="Times New Roman"/>
          <w:color w:val="222222"/>
          <w:sz w:val="24"/>
          <w:szCs w:val="19"/>
          <w:shd w:val="clear" w:color="auto" w:fill="FFFFFF"/>
        </w:rPr>
        <w:t xml:space="preserve">and mitigate </w:t>
      </w:r>
      <w:r w:rsidR="00EB36D5">
        <w:rPr>
          <w:rFonts w:ascii="Times New Roman" w:hAnsi="Times New Roman" w:cs="Times New Roman"/>
          <w:color w:val="222222"/>
          <w:sz w:val="24"/>
          <w:szCs w:val="19"/>
          <w:shd w:val="clear" w:color="auto" w:fill="FFFFFF"/>
        </w:rPr>
        <w:t>its effects on forests</w:t>
      </w:r>
      <w:r w:rsidR="00322429">
        <w:rPr>
          <w:rFonts w:ascii="Times New Roman" w:hAnsi="Times New Roman" w:cs="Times New Roman"/>
          <w:color w:val="222222"/>
          <w:sz w:val="24"/>
          <w:szCs w:val="19"/>
          <w:shd w:val="clear" w:color="auto" w:fill="FFFFFF"/>
        </w:rPr>
        <w:t xml:space="preserve">.  We can identify risks that </w:t>
      </w:r>
      <w:r w:rsidR="008C31D1">
        <w:rPr>
          <w:rFonts w:ascii="Times New Roman" w:hAnsi="Times New Roman" w:cs="Times New Roman"/>
          <w:color w:val="222222"/>
          <w:sz w:val="24"/>
          <w:szCs w:val="19"/>
          <w:shd w:val="clear" w:color="auto" w:fill="FFFFFF"/>
        </w:rPr>
        <w:t xml:space="preserve">increase the transmission of ROD or trees susceptibility to the disease.  This information may also contribute to design of disinfection protocols, allowing </w:t>
      </w:r>
      <w:proofErr w:type="spellStart"/>
      <w:r w:rsidR="008C31D1">
        <w:rPr>
          <w:rFonts w:ascii="Times New Roman" w:hAnsi="Times New Roman" w:cs="Times New Roman"/>
          <w:color w:val="222222"/>
          <w:sz w:val="24"/>
          <w:szCs w:val="19"/>
          <w:shd w:val="clear" w:color="auto" w:fill="FFFFFF"/>
        </w:rPr>
        <w:t>ohia</w:t>
      </w:r>
      <w:proofErr w:type="spellEnd"/>
      <w:r w:rsidR="008C31D1">
        <w:rPr>
          <w:rFonts w:ascii="Times New Roman" w:hAnsi="Times New Roman" w:cs="Times New Roman"/>
          <w:color w:val="222222"/>
          <w:sz w:val="24"/>
          <w:szCs w:val="19"/>
          <w:shd w:val="clear" w:color="auto" w:fill="FFFFFF"/>
        </w:rPr>
        <w:t xml:space="preserve"> to maintain its role in Hawaiian culture.</w:t>
      </w:r>
    </w:p>
    <w:p w14:paraId="534912D3" w14:textId="09B74F69" w:rsidR="008C31D1" w:rsidRDefault="008F1F2D" w:rsidP="008C31D1">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 xml:space="preserve">We will use computer simulations to predict how ROD will spread across Hawai’i.  Based on our knowledge of disease ecology and forest ecology, complemented by data shared by future collaborators, we identify the characteristics of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(age, size, phenology, population density, insect pests) and the environment (rainfall, wind patterns, nearby tree species, human use) that determine whether a tree becomes infected, how quickly it dies, and how </w:t>
      </w:r>
      <w:r w:rsidR="008C31D1">
        <w:rPr>
          <w:rFonts w:ascii="Times New Roman" w:hAnsi="Times New Roman" w:cs="Times New Roman"/>
          <w:color w:val="222222"/>
          <w:sz w:val="24"/>
          <w:szCs w:val="19"/>
          <w:shd w:val="clear" w:color="auto" w:fill="FFFFFF"/>
        </w:rPr>
        <w:t>many other trees it can infect.  We will use existing data from citizen reports, aerial surveys, and a network of long-term forest monitoring plots.  Ultimately we will produce academic articles, as well as maps and presentations for the public.</w:t>
      </w:r>
    </w:p>
    <w:p w14:paraId="35641513" w14:textId="77777777" w:rsidR="00950A04" w:rsidRDefault="00950A04" w:rsidP="008F1F2D">
      <w:pPr>
        <w:pStyle w:val="NoSpacing"/>
        <w:rPr>
          <w:rFonts w:ascii="Times New Roman" w:hAnsi="Times New Roman" w:cs="Times New Roman"/>
          <w:color w:val="222222"/>
          <w:sz w:val="24"/>
          <w:szCs w:val="19"/>
          <w:shd w:val="clear" w:color="auto" w:fill="FFFFFF"/>
        </w:rPr>
      </w:pPr>
    </w:p>
    <w:p w14:paraId="4462EC31" w14:textId="641CFC27" w:rsidR="008C31D1" w:rsidRDefault="00EB36D5" w:rsidP="00EB36D5">
      <w:pPr>
        <w:pStyle w:val="NoSpacing"/>
        <w:rPr>
          <w:rFonts w:ascii="Times New Roman" w:hAnsi="Times New Roman" w:cs="Times New Roman"/>
          <w:color w:val="222222"/>
          <w:sz w:val="24"/>
          <w:szCs w:val="19"/>
          <w:shd w:val="clear" w:color="auto" w:fill="FFFFFF"/>
        </w:rPr>
      </w:pPr>
      <w:r w:rsidRPr="000F49E1">
        <w:rPr>
          <w:rFonts w:ascii="Times New Roman" w:hAnsi="Times New Roman" w:cs="Times New Roman"/>
          <w:i/>
          <w:color w:val="222222"/>
          <w:sz w:val="24"/>
          <w:szCs w:val="19"/>
          <w:u w:val="single"/>
          <w:shd w:val="clear" w:color="auto" w:fill="FFFFFF"/>
        </w:rPr>
        <w:lastRenderedPageBreak/>
        <w:t xml:space="preserve">Measuring effects on other </w:t>
      </w:r>
      <w:proofErr w:type="gramStart"/>
      <w:r w:rsidRPr="000F49E1">
        <w:rPr>
          <w:rFonts w:ascii="Times New Roman" w:hAnsi="Times New Roman" w:cs="Times New Roman"/>
          <w:i/>
          <w:color w:val="222222"/>
          <w:sz w:val="24"/>
          <w:szCs w:val="19"/>
          <w:u w:val="single"/>
          <w:shd w:val="clear" w:color="auto" w:fill="FFFFFF"/>
        </w:rPr>
        <w:t>species.—</w:t>
      </w:r>
      <w:proofErr w:type="gramEnd"/>
      <w:r>
        <w:rPr>
          <w:rFonts w:ascii="Times New Roman" w:hAnsi="Times New Roman" w:cs="Times New Roman"/>
          <w:color w:val="222222"/>
          <w:sz w:val="24"/>
          <w:szCs w:val="19"/>
          <w:shd w:val="clear" w:color="auto" w:fill="FFFFFF"/>
        </w:rPr>
        <w:t xml:space="preserve"> </w:t>
      </w:r>
      <w:r w:rsidR="008C31D1">
        <w:rPr>
          <w:rFonts w:ascii="Times New Roman" w:hAnsi="Times New Roman" w:cs="Times New Roman"/>
          <w:color w:val="222222"/>
          <w:sz w:val="24"/>
          <w:szCs w:val="19"/>
          <w:shd w:val="clear" w:color="auto" w:fill="FFFFFF"/>
        </w:rPr>
        <w:t>As the dominant tree in Hawaii’s forest</w:t>
      </w:r>
      <w:r w:rsidR="00D17C67">
        <w:rPr>
          <w:rFonts w:ascii="Times New Roman" w:hAnsi="Times New Roman" w:cs="Times New Roman"/>
          <w:color w:val="222222"/>
          <w:sz w:val="24"/>
          <w:szCs w:val="19"/>
          <w:shd w:val="clear" w:color="auto" w:fill="FFFFFF"/>
        </w:rPr>
        <w:t xml:space="preserve">s,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feeds, houses,</w:t>
      </w:r>
      <w:r w:rsidR="008C31D1">
        <w:rPr>
          <w:rFonts w:ascii="Times New Roman" w:hAnsi="Times New Roman" w:cs="Times New Roman"/>
          <w:color w:val="222222"/>
          <w:sz w:val="24"/>
          <w:szCs w:val="19"/>
          <w:shd w:val="clear" w:color="auto" w:fill="FFFFFF"/>
        </w:rPr>
        <w:t xml:space="preserve"> and has coevolved with native bird and insect species</w:t>
      </w:r>
      <w:r w:rsidR="00D17C67">
        <w:rPr>
          <w:rFonts w:ascii="Times New Roman" w:hAnsi="Times New Roman" w:cs="Times New Roman"/>
          <w:color w:val="222222"/>
          <w:sz w:val="24"/>
          <w:szCs w:val="19"/>
          <w:shd w:val="clear" w:color="auto" w:fill="FFFFFF"/>
        </w:rPr>
        <w:t xml:space="preserve"> ()</w:t>
      </w:r>
      <w:r w:rsidR="0043492B">
        <w:rPr>
          <w:rFonts w:ascii="Times New Roman" w:hAnsi="Times New Roman" w:cs="Times New Roman"/>
          <w:color w:val="222222"/>
          <w:sz w:val="24"/>
          <w:szCs w:val="19"/>
          <w:shd w:val="clear" w:color="auto" w:fill="FFFFFF"/>
        </w:rPr>
        <w:t xml:space="preserve">.  Secondly, </w:t>
      </w:r>
      <w:proofErr w:type="spellStart"/>
      <w:r w:rsidR="0043492B">
        <w:rPr>
          <w:rFonts w:ascii="Times New Roman" w:hAnsi="Times New Roman" w:cs="Times New Roman"/>
          <w:color w:val="222222"/>
          <w:sz w:val="24"/>
          <w:szCs w:val="19"/>
          <w:shd w:val="clear" w:color="auto" w:fill="FFFFFF"/>
        </w:rPr>
        <w:t>ohia</w:t>
      </w:r>
      <w:proofErr w:type="spellEnd"/>
      <w:r w:rsidR="0043492B">
        <w:rPr>
          <w:rFonts w:ascii="Times New Roman" w:hAnsi="Times New Roman" w:cs="Times New Roman"/>
          <w:color w:val="222222"/>
          <w:sz w:val="24"/>
          <w:szCs w:val="19"/>
          <w:shd w:val="clear" w:color="auto" w:fill="FFFFFF"/>
        </w:rPr>
        <w:t xml:space="preserve"> is the tree that colonizes new unvegetated lava</w:t>
      </w:r>
      <w:r w:rsidR="00D17C67">
        <w:rPr>
          <w:rFonts w:ascii="Times New Roman" w:hAnsi="Times New Roman" w:cs="Times New Roman"/>
          <w:color w:val="222222"/>
          <w:sz w:val="24"/>
          <w:szCs w:val="19"/>
          <w:shd w:val="clear" w:color="auto" w:fill="FFFFFF"/>
        </w:rPr>
        <w:t xml:space="preserve">, and it battles for light and water as forests age and other species take root ().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is ecologically important, and as ROD kills </w:t>
      </w:r>
      <w:proofErr w:type="spellStart"/>
      <w:r w:rsidR="00D17C67">
        <w:rPr>
          <w:rFonts w:ascii="Times New Roman" w:hAnsi="Times New Roman" w:cs="Times New Roman"/>
          <w:color w:val="222222"/>
          <w:sz w:val="24"/>
          <w:szCs w:val="19"/>
          <w:shd w:val="clear" w:color="auto" w:fill="FFFFFF"/>
        </w:rPr>
        <w:t>ohia</w:t>
      </w:r>
      <w:proofErr w:type="spellEnd"/>
      <w:r w:rsidR="00D17C67">
        <w:rPr>
          <w:rFonts w:ascii="Times New Roman" w:hAnsi="Times New Roman" w:cs="Times New Roman"/>
          <w:color w:val="222222"/>
          <w:sz w:val="24"/>
          <w:szCs w:val="19"/>
          <w:shd w:val="clear" w:color="auto" w:fill="FFFFFF"/>
        </w:rPr>
        <w:t xml:space="preserve"> trees, the animals and plants with which it interacts will lose or gain resources.  Like most trees, it has the potential to be a foundation or ‘keystone’ species that has a disproportionately large influence on the fate of the plants and animals that live in, on, or around it ().  </w:t>
      </w:r>
      <w:r w:rsidR="00A56233">
        <w:rPr>
          <w:rFonts w:ascii="Times New Roman" w:hAnsi="Times New Roman" w:cs="Times New Roman"/>
          <w:color w:val="222222"/>
          <w:sz w:val="24"/>
          <w:szCs w:val="19"/>
          <w:shd w:val="clear" w:color="auto" w:fill="FFFFFF"/>
        </w:rPr>
        <w:t xml:space="preserve">This </w:t>
      </w:r>
      <w:r w:rsidR="00D17C67">
        <w:rPr>
          <w:rFonts w:ascii="Times New Roman" w:hAnsi="Times New Roman" w:cs="Times New Roman"/>
          <w:color w:val="222222"/>
          <w:sz w:val="24"/>
          <w:szCs w:val="19"/>
          <w:shd w:val="clear" w:color="auto" w:fill="FFFFFF"/>
        </w:rPr>
        <w:t>include</w:t>
      </w:r>
      <w:r w:rsidR="00A56233">
        <w:rPr>
          <w:rFonts w:ascii="Times New Roman" w:hAnsi="Times New Roman" w:cs="Times New Roman"/>
          <w:color w:val="222222"/>
          <w:sz w:val="24"/>
          <w:szCs w:val="19"/>
          <w:shd w:val="clear" w:color="auto" w:fill="FFFFFF"/>
        </w:rPr>
        <w:t>s some of Hawaii’s endemic birds like the</w:t>
      </w:r>
      <w:r w:rsidR="00D17C67">
        <w:rPr>
          <w:rFonts w:ascii="Times New Roman" w:hAnsi="Times New Roman" w:cs="Times New Roman"/>
          <w:color w:val="222222"/>
          <w:sz w:val="24"/>
          <w:szCs w:val="19"/>
          <w:shd w:val="clear" w:color="auto" w:fill="FFFFFF"/>
        </w:rPr>
        <w:t xml:space="preserve"> </w:t>
      </w:r>
      <w:r w:rsidR="000853A6">
        <w:rPr>
          <w:rFonts w:ascii="Times New Roman" w:hAnsi="Times New Roman" w:cs="Times New Roman"/>
          <w:color w:val="222222"/>
          <w:sz w:val="24"/>
          <w:szCs w:val="19"/>
          <w:shd w:val="clear" w:color="auto" w:fill="FFFFFF"/>
        </w:rPr>
        <w:t>honeycreepers</w:t>
      </w:r>
      <w:r w:rsidR="00A56233">
        <w:rPr>
          <w:rFonts w:ascii="Times New Roman" w:hAnsi="Times New Roman" w:cs="Times New Roman"/>
          <w:color w:val="222222"/>
          <w:sz w:val="24"/>
          <w:szCs w:val="19"/>
          <w:shd w:val="clear" w:color="auto" w:fill="FFFFFF"/>
        </w:rPr>
        <w:t>,</w:t>
      </w:r>
      <w:r w:rsidR="000853A6">
        <w:rPr>
          <w:rFonts w:ascii="Times New Roman" w:hAnsi="Times New Roman" w:cs="Times New Roman"/>
          <w:color w:val="222222"/>
          <w:sz w:val="24"/>
          <w:szCs w:val="19"/>
          <w:shd w:val="clear" w:color="auto" w:fill="FFFFFF"/>
        </w:rPr>
        <w:t xml:space="preserve"> which drink nectar from </w:t>
      </w:r>
      <w:proofErr w:type="spellStart"/>
      <w:r w:rsidR="000853A6">
        <w:rPr>
          <w:rFonts w:ascii="Times New Roman" w:hAnsi="Times New Roman" w:cs="Times New Roman"/>
          <w:color w:val="222222"/>
          <w:sz w:val="24"/>
          <w:szCs w:val="19"/>
          <w:shd w:val="clear" w:color="auto" w:fill="FFFFFF"/>
        </w:rPr>
        <w:t>ohia</w:t>
      </w:r>
      <w:proofErr w:type="spellEnd"/>
      <w:r w:rsidR="000853A6">
        <w:rPr>
          <w:rFonts w:ascii="Times New Roman" w:hAnsi="Times New Roman" w:cs="Times New Roman"/>
          <w:color w:val="222222"/>
          <w:sz w:val="24"/>
          <w:szCs w:val="19"/>
          <w:shd w:val="clear" w:color="auto" w:fill="FFFFFF"/>
        </w:rPr>
        <w:t xml:space="preserve"> flowers and </w:t>
      </w:r>
      <w:r w:rsidR="00A56233">
        <w:rPr>
          <w:rFonts w:ascii="Times New Roman" w:hAnsi="Times New Roman" w:cs="Times New Roman"/>
          <w:color w:val="222222"/>
          <w:sz w:val="24"/>
          <w:szCs w:val="19"/>
          <w:shd w:val="clear" w:color="auto" w:fill="FFFFFF"/>
        </w:rPr>
        <w:t>act as pollinators</w:t>
      </w:r>
      <w:r w:rsidR="00711C9B">
        <w:rPr>
          <w:rFonts w:ascii="Times New Roman" w:hAnsi="Times New Roman" w:cs="Times New Roman"/>
          <w:color w:val="222222"/>
          <w:sz w:val="24"/>
          <w:szCs w:val="19"/>
          <w:shd w:val="clear" w:color="auto" w:fill="FFFFFF"/>
        </w:rPr>
        <w:t xml:space="preserve">.  We predict that forest patches affected by </w:t>
      </w:r>
      <w:r w:rsidR="000853A6">
        <w:rPr>
          <w:rFonts w:ascii="Times New Roman" w:hAnsi="Times New Roman" w:cs="Times New Roman"/>
          <w:color w:val="222222"/>
          <w:sz w:val="24"/>
          <w:szCs w:val="19"/>
          <w:shd w:val="clear" w:color="auto" w:fill="FFFFFF"/>
        </w:rPr>
        <w:t>ROD</w:t>
      </w:r>
      <w:r w:rsidR="00711C9B">
        <w:rPr>
          <w:rFonts w:ascii="Times New Roman" w:hAnsi="Times New Roman" w:cs="Times New Roman"/>
          <w:color w:val="222222"/>
          <w:sz w:val="24"/>
          <w:szCs w:val="19"/>
          <w:shd w:val="clear" w:color="auto" w:fill="FFFFFF"/>
        </w:rPr>
        <w:t xml:space="preserve"> will have vegetation, birds, and insects that are distinct from those found in healthy, pre-ROD forest communities.  B</w:t>
      </w:r>
      <w:r w:rsidR="000853A6">
        <w:rPr>
          <w:rFonts w:ascii="Times New Roman" w:hAnsi="Times New Roman" w:cs="Times New Roman"/>
          <w:color w:val="222222"/>
          <w:sz w:val="24"/>
          <w:szCs w:val="19"/>
          <w:shd w:val="clear" w:color="auto" w:fill="FFFFFF"/>
        </w:rPr>
        <w:t xml:space="preserve">irds and mobile insects will decline </w:t>
      </w:r>
      <w:r w:rsidR="00711C9B">
        <w:rPr>
          <w:rFonts w:ascii="Times New Roman" w:hAnsi="Times New Roman" w:cs="Times New Roman"/>
          <w:color w:val="222222"/>
          <w:sz w:val="24"/>
          <w:szCs w:val="19"/>
          <w:shd w:val="clear" w:color="auto" w:fill="FFFFFF"/>
        </w:rPr>
        <w:t>in affected patches but take</w:t>
      </w:r>
      <w:r w:rsidR="000853A6">
        <w:rPr>
          <w:rFonts w:ascii="Times New Roman" w:hAnsi="Times New Roman" w:cs="Times New Roman"/>
          <w:color w:val="222222"/>
          <w:sz w:val="24"/>
          <w:szCs w:val="19"/>
          <w:shd w:val="clear" w:color="auto" w:fill="FFFFFF"/>
        </w:rPr>
        <w:t xml:space="preserve"> up residence in </w:t>
      </w:r>
      <w:r w:rsidR="00711C9B">
        <w:rPr>
          <w:rFonts w:ascii="Times New Roman" w:hAnsi="Times New Roman" w:cs="Times New Roman"/>
          <w:color w:val="222222"/>
          <w:sz w:val="24"/>
          <w:szCs w:val="19"/>
          <w:shd w:val="clear" w:color="auto" w:fill="FFFFFF"/>
        </w:rPr>
        <w:t xml:space="preserve">nearby </w:t>
      </w:r>
      <w:r w:rsidR="000853A6">
        <w:rPr>
          <w:rFonts w:ascii="Times New Roman" w:hAnsi="Times New Roman" w:cs="Times New Roman"/>
          <w:color w:val="222222"/>
          <w:sz w:val="24"/>
          <w:szCs w:val="19"/>
          <w:shd w:val="clear" w:color="auto" w:fill="FFFFFF"/>
        </w:rPr>
        <w:t>intact forest</w:t>
      </w:r>
      <w:r w:rsidR="00711C9B">
        <w:rPr>
          <w:rFonts w:ascii="Times New Roman" w:hAnsi="Times New Roman" w:cs="Times New Roman"/>
          <w:color w:val="222222"/>
          <w:sz w:val="24"/>
          <w:szCs w:val="19"/>
          <w:shd w:val="clear" w:color="auto" w:fill="FFFFFF"/>
        </w:rPr>
        <w:t>s</w:t>
      </w:r>
      <w:r w:rsidR="00A56233">
        <w:rPr>
          <w:rFonts w:ascii="Times New Roman" w:hAnsi="Times New Roman" w:cs="Times New Roman"/>
          <w:color w:val="222222"/>
          <w:sz w:val="24"/>
          <w:szCs w:val="19"/>
          <w:shd w:val="clear" w:color="auto" w:fill="FFFFFF"/>
        </w:rPr>
        <w:t xml:space="preserve"> ()</w:t>
      </w:r>
      <w:r w:rsidR="000853A6">
        <w:rPr>
          <w:rFonts w:ascii="Times New Roman" w:hAnsi="Times New Roman" w:cs="Times New Roman"/>
          <w:color w:val="222222"/>
          <w:sz w:val="24"/>
          <w:szCs w:val="19"/>
          <w:shd w:val="clear" w:color="auto" w:fill="FFFFFF"/>
        </w:rPr>
        <w:t xml:space="preserve">.  Less mobile animals, like spiders, may </w:t>
      </w:r>
      <w:r w:rsidR="00711C9B">
        <w:rPr>
          <w:rFonts w:ascii="Times New Roman" w:hAnsi="Times New Roman" w:cs="Times New Roman"/>
          <w:color w:val="222222"/>
          <w:sz w:val="24"/>
          <w:szCs w:val="19"/>
          <w:shd w:val="clear" w:color="auto" w:fill="FFFFFF"/>
        </w:rPr>
        <w:t xml:space="preserve">actually </w:t>
      </w:r>
      <w:r w:rsidR="000853A6">
        <w:rPr>
          <w:rFonts w:ascii="Times New Roman" w:hAnsi="Times New Roman" w:cs="Times New Roman"/>
          <w:color w:val="222222"/>
          <w:sz w:val="24"/>
          <w:szCs w:val="19"/>
          <w:shd w:val="clear" w:color="auto" w:fill="FFFFFF"/>
        </w:rPr>
        <w:t xml:space="preserve">decline </w:t>
      </w:r>
      <w:r w:rsidR="00711C9B">
        <w:rPr>
          <w:rFonts w:ascii="Times New Roman" w:hAnsi="Times New Roman" w:cs="Times New Roman"/>
          <w:color w:val="222222"/>
          <w:sz w:val="24"/>
          <w:szCs w:val="19"/>
          <w:shd w:val="clear" w:color="auto" w:fill="FFFFFF"/>
        </w:rPr>
        <w:t>as their habitat changes beneath them</w:t>
      </w:r>
      <w:r w:rsidR="00A56233">
        <w:rPr>
          <w:rFonts w:ascii="Times New Roman" w:hAnsi="Times New Roman" w:cs="Times New Roman"/>
          <w:color w:val="222222"/>
          <w:sz w:val="24"/>
          <w:szCs w:val="19"/>
          <w:shd w:val="clear" w:color="auto" w:fill="FFFFFF"/>
        </w:rPr>
        <w:t xml:space="preserve"> ()</w:t>
      </w:r>
      <w:r w:rsidR="000853A6">
        <w:rPr>
          <w:rFonts w:ascii="Times New Roman" w:hAnsi="Times New Roman" w:cs="Times New Roman"/>
          <w:color w:val="222222"/>
          <w:sz w:val="24"/>
          <w:szCs w:val="19"/>
          <w:shd w:val="clear" w:color="auto" w:fill="FFFFFF"/>
        </w:rPr>
        <w:t>.</w:t>
      </w:r>
    </w:p>
    <w:p w14:paraId="6AEC3679" w14:textId="2E4666F3" w:rsidR="00C1286C" w:rsidRDefault="000853A6" w:rsidP="003D1A69">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r>
      <w:r w:rsidR="00711C9B">
        <w:rPr>
          <w:rFonts w:ascii="Times New Roman" w:hAnsi="Times New Roman" w:cs="Times New Roman"/>
          <w:color w:val="222222"/>
          <w:sz w:val="24"/>
          <w:szCs w:val="19"/>
          <w:shd w:val="clear" w:color="auto" w:fill="FFFFFF"/>
        </w:rPr>
        <w:t xml:space="preserve">Describing and predicting how </w:t>
      </w:r>
      <w:r w:rsidR="003D1A69">
        <w:rPr>
          <w:rFonts w:ascii="Times New Roman" w:hAnsi="Times New Roman" w:cs="Times New Roman"/>
          <w:color w:val="222222"/>
          <w:sz w:val="24"/>
          <w:szCs w:val="19"/>
          <w:shd w:val="clear" w:color="auto" w:fill="FFFFFF"/>
        </w:rPr>
        <w:t xml:space="preserve">ROD </w:t>
      </w:r>
      <w:r w:rsidR="00711C9B">
        <w:rPr>
          <w:rFonts w:ascii="Times New Roman" w:hAnsi="Times New Roman" w:cs="Times New Roman"/>
          <w:color w:val="222222"/>
          <w:sz w:val="24"/>
          <w:szCs w:val="19"/>
          <w:shd w:val="clear" w:color="auto" w:fill="FFFFFF"/>
        </w:rPr>
        <w:t>affect</w:t>
      </w:r>
      <w:r w:rsidR="003D1A69">
        <w:rPr>
          <w:rFonts w:ascii="Times New Roman" w:hAnsi="Times New Roman" w:cs="Times New Roman"/>
          <w:color w:val="222222"/>
          <w:sz w:val="24"/>
          <w:szCs w:val="19"/>
          <w:shd w:val="clear" w:color="auto" w:fill="FFFFFF"/>
        </w:rPr>
        <w:t>s</w:t>
      </w:r>
      <w:r w:rsidR="00711C9B">
        <w:rPr>
          <w:rFonts w:ascii="Times New Roman" w:hAnsi="Times New Roman" w:cs="Times New Roman"/>
          <w:color w:val="222222"/>
          <w:sz w:val="24"/>
          <w:szCs w:val="19"/>
          <w:shd w:val="clear" w:color="auto" w:fill="FFFFFF"/>
        </w:rPr>
        <w:t xml:space="preserve"> forest communities is important because it may help identify forest patches </w:t>
      </w:r>
      <w:r w:rsidR="003D1A69">
        <w:rPr>
          <w:rFonts w:ascii="Times New Roman" w:hAnsi="Times New Roman" w:cs="Times New Roman"/>
          <w:color w:val="222222"/>
          <w:sz w:val="24"/>
          <w:szCs w:val="19"/>
          <w:shd w:val="clear" w:color="auto" w:fill="FFFFFF"/>
        </w:rPr>
        <w:t xml:space="preserve">where plants and animals will be most affected by </w:t>
      </w:r>
      <w:proofErr w:type="spellStart"/>
      <w:r w:rsidR="003D1A69">
        <w:rPr>
          <w:rFonts w:ascii="Times New Roman" w:hAnsi="Times New Roman" w:cs="Times New Roman"/>
          <w:color w:val="222222"/>
          <w:sz w:val="24"/>
          <w:szCs w:val="19"/>
          <w:shd w:val="clear" w:color="auto" w:fill="FFFFFF"/>
        </w:rPr>
        <w:t>ohia</w:t>
      </w:r>
      <w:proofErr w:type="spellEnd"/>
      <w:r w:rsidR="003D1A69">
        <w:rPr>
          <w:rFonts w:ascii="Times New Roman" w:hAnsi="Times New Roman" w:cs="Times New Roman"/>
          <w:color w:val="222222"/>
          <w:sz w:val="24"/>
          <w:szCs w:val="19"/>
          <w:shd w:val="clear" w:color="auto" w:fill="FFFFFF"/>
        </w:rPr>
        <w:t xml:space="preserve"> death, or patches where already threatened species might be further threatened by loss of resources or changes in habitat.  What we learn about how ROD indirectly affects non-</w:t>
      </w:r>
      <w:proofErr w:type="spellStart"/>
      <w:r w:rsidR="003D1A69">
        <w:rPr>
          <w:rFonts w:ascii="Times New Roman" w:hAnsi="Times New Roman" w:cs="Times New Roman"/>
          <w:color w:val="222222"/>
          <w:sz w:val="24"/>
          <w:szCs w:val="19"/>
          <w:shd w:val="clear" w:color="auto" w:fill="FFFFFF"/>
        </w:rPr>
        <w:t>ohia</w:t>
      </w:r>
      <w:proofErr w:type="spellEnd"/>
      <w:r w:rsidR="003D1A69">
        <w:rPr>
          <w:rFonts w:ascii="Times New Roman" w:hAnsi="Times New Roman" w:cs="Times New Roman"/>
          <w:color w:val="222222"/>
          <w:sz w:val="24"/>
          <w:szCs w:val="19"/>
          <w:shd w:val="clear" w:color="auto" w:fill="FFFFFF"/>
        </w:rPr>
        <w:t xml:space="preserve"> species can help Hawaii’s resource and wildlife managers </w:t>
      </w:r>
      <w:r w:rsidR="00CA4E5A">
        <w:rPr>
          <w:rFonts w:ascii="Times New Roman" w:hAnsi="Times New Roman" w:cs="Times New Roman"/>
          <w:color w:val="222222"/>
          <w:sz w:val="24"/>
          <w:szCs w:val="19"/>
          <w:shd w:val="clear" w:color="auto" w:fill="FFFFFF"/>
        </w:rPr>
        <w:t>focus their forest protection efforts on areas where ROD would have especially severe consequences for already threatened plants and animals, versus areas where some tree loss may be acceptable because secondary effects might be less severe.</w:t>
      </w:r>
      <w:r w:rsidR="00A56233">
        <w:rPr>
          <w:rFonts w:ascii="Times New Roman" w:hAnsi="Times New Roman" w:cs="Times New Roman"/>
          <w:color w:val="222222"/>
          <w:sz w:val="24"/>
          <w:szCs w:val="19"/>
          <w:shd w:val="clear" w:color="auto" w:fill="FFFFFF"/>
        </w:rPr>
        <w:t xml:space="preserve">  </w:t>
      </w:r>
      <w:r w:rsidR="00783E22">
        <w:rPr>
          <w:rFonts w:ascii="Times New Roman" w:hAnsi="Times New Roman" w:cs="Times New Roman"/>
          <w:color w:val="222222"/>
          <w:sz w:val="24"/>
          <w:szCs w:val="19"/>
          <w:shd w:val="clear" w:color="auto" w:fill="FFFFFF"/>
        </w:rPr>
        <w:t>Because of the scale of work required, this study of a whole community will benefit from bio-blitz like activities in which citizen-scientists help detail the species diversity of a region.</w:t>
      </w:r>
    </w:p>
    <w:p w14:paraId="297179A2" w14:textId="5DB99405" w:rsidR="00A56233" w:rsidRDefault="00783E22" w:rsidP="00C1286C">
      <w:pPr>
        <w:pStyle w:val="NoSpacing"/>
        <w:ind w:firstLine="720"/>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As t</w:t>
      </w:r>
      <w:r w:rsidR="00C676F9">
        <w:rPr>
          <w:rFonts w:ascii="Times New Roman" w:hAnsi="Times New Roman" w:cs="Times New Roman"/>
          <w:color w:val="222222"/>
          <w:sz w:val="24"/>
          <w:szCs w:val="19"/>
          <w:shd w:val="clear" w:color="auto" w:fill="FFFFFF"/>
        </w:rPr>
        <w:t xml:space="preserve">he world’s biodiversity </w:t>
      </w:r>
      <w:r>
        <w:rPr>
          <w:rFonts w:ascii="Times New Roman" w:hAnsi="Times New Roman" w:cs="Times New Roman"/>
          <w:color w:val="222222"/>
          <w:sz w:val="24"/>
          <w:szCs w:val="19"/>
          <w:shd w:val="clear" w:color="auto" w:fill="FFFFFF"/>
        </w:rPr>
        <w:t>declines</w:t>
      </w:r>
      <w:r w:rsidR="00C676F9">
        <w:rPr>
          <w:rFonts w:ascii="Times New Roman" w:hAnsi="Times New Roman" w:cs="Times New Roman"/>
          <w:color w:val="222222"/>
          <w:sz w:val="24"/>
          <w:szCs w:val="19"/>
          <w:shd w:val="clear" w:color="auto" w:fill="FFFFFF"/>
        </w:rPr>
        <w:t xml:space="preserve">, </w:t>
      </w:r>
      <w:r>
        <w:rPr>
          <w:rFonts w:ascii="Times New Roman" w:hAnsi="Times New Roman" w:cs="Times New Roman"/>
          <w:color w:val="222222"/>
          <w:sz w:val="24"/>
          <w:szCs w:val="19"/>
          <w:shd w:val="clear" w:color="auto" w:fill="FFFFFF"/>
        </w:rPr>
        <w:t xml:space="preserve">scientists strive to understand </w:t>
      </w:r>
      <w:r w:rsidR="00C1286C">
        <w:rPr>
          <w:rFonts w:ascii="Times New Roman" w:hAnsi="Times New Roman" w:cs="Times New Roman"/>
          <w:color w:val="222222"/>
          <w:sz w:val="24"/>
          <w:szCs w:val="19"/>
          <w:shd w:val="clear" w:color="auto" w:fill="FFFFFF"/>
        </w:rPr>
        <w:t xml:space="preserve">the </w:t>
      </w:r>
      <w:r>
        <w:rPr>
          <w:rFonts w:ascii="Times New Roman" w:hAnsi="Times New Roman" w:cs="Times New Roman"/>
          <w:color w:val="222222"/>
          <w:sz w:val="24"/>
          <w:szCs w:val="19"/>
          <w:shd w:val="clear" w:color="auto" w:fill="FFFFFF"/>
        </w:rPr>
        <w:t xml:space="preserve">benefits of diversity for </w:t>
      </w:r>
      <w:r w:rsidR="00C1286C">
        <w:rPr>
          <w:rFonts w:ascii="Times New Roman" w:hAnsi="Times New Roman" w:cs="Times New Roman"/>
          <w:color w:val="222222"/>
          <w:sz w:val="24"/>
          <w:szCs w:val="19"/>
          <w:shd w:val="clear" w:color="auto" w:fill="FFFFFF"/>
        </w:rPr>
        <w:t>other species and on humans</w:t>
      </w:r>
      <w:r>
        <w:rPr>
          <w:rFonts w:ascii="Times New Roman" w:hAnsi="Times New Roman" w:cs="Times New Roman"/>
          <w:color w:val="222222"/>
          <w:sz w:val="24"/>
          <w:szCs w:val="19"/>
          <w:shd w:val="clear" w:color="auto" w:fill="FFFFFF"/>
        </w:rPr>
        <w:t xml:space="preserve">.  As we lose species, we also lose services and products.  For example,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xml:space="preserve"> </w:t>
      </w:r>
      <w:r w:rsidR="00C1286C">
        <w:rPr>
          <w:rFonts w:ascii="Times New Roman" w:hAnsi="Times New Roman" w:cs="Times New Roman"/>
          <w:color w:val="222222"/>
          <w:sz w:val="24"/>
          <w:szCs w:val="19"/>
          <w:shd w:val="clear" w:color="auto" w:fill="FFFFFF"/>
        </w:rPr>
        <w:t xml:space="preserve">forests provide </w:t>
      </w:r>
      <w:r w:rsidR="00C1286C">
        <w:rPr>
          <w:rFonts w:ascii="Times New Roman" w:hAnsi="Times New Roman" w:cs="Times New Roman"/>
          <w:color w:val="222222"/>
          <w:sz w:val="24"/>
          <w:szCs w:val="19"/>
          <w:shd w:val="clear" w:color="auto" w:fill="FFFFFF"/>
        </w:rPr>
        <w:t xml:space="preserve">flowers </w:t>
      </w:r>
      <w:r w:rsidR="00C1286C">
        <w:rPr>
          <w:rFonts w:ascii="Times New Roman" w:hAnsi="Times New Roman" w:cs="Times New Roman"/>
          <w:color w:val="222222"/>
          <w:sz w:val="24"/>
          <w:szCs w:val="19"/>
          <w:shd w:val="clear" w:color="auto" w:fill="FFFFFF"/>
        </w:rPr>
        <w:t xml:space="preserve">used in Hawaiian traditions, water quality, and </w:t>
      </w:r>
      <w:r>
        <w:rPr>
          <w:rFonts w:ascii="Times New Roman" w:hAnsi="Times New Roman" w:cs="Times New Roman"/>
          <w:color w:val="222222"/>
          <w:sz w:val="24"/>
          <w:szCs w:val="19"/>
          <w:shd w:val="clear" w:color="auto" w:fill="FFFFFF"/>
        </w:rPr>
        <w:t xml:space="preserve">perhaps even </w:t>
      </w:r>
      <w:r w:rsidR="00C1286C">
        <w:rPr>
          <w:rFonts w:ascii="Times New Roman" w:hAnsi="Times New Roman" w:cs="Times New Roman"/>
          <w:color w:val="222222"/>
          <w:sz w:val="24"/>
          <w:szCs w:val="19"/>
          <w:shd w:val="clear" w:color="auto" w:fill="FFFFFF"/>
        </w:rPr>
        <w:t>human disease prevention ()</w:t>
      </w:r>
      <w:r>
        <w:rPr>
          <w:rFonts w:ascii="Times New Roman" w:hAnsi="Times New Roman" w:cs="Times New Roman"/>
          <w:color w:val="222222"/>
          <w:sz w:val="24"/>
          <w:szCs w:val="19"/>
          <w:shd w:val="clear" w:color="auto" w:fill="FFFFFF"/>
        </w:rPr>
        <w:t>, and we can expect these to change along with disease-driven forest changes</w:t>
      </w:r>
      <w:r w:rsidR="00C1286C">
        <w:rPr>
          <w:rFonts w:ascii="Times New Roman" w:hAnsi="Times New Roman" w:cs="Times New Roman"/>
          <w:color w:val="222222"/>
          <w:sz w:val="24"/>
          <w:szCs w:val="19"/>
          <w:shd w:val="clear" w:color="auto" w:fill="FFFFFF"/>
        </w:rPr>
        <w:t xml:space="preserve">.  </w:t>
      </w:r>
      <w:r w:rsidR="00C1286C">
        <w:rPr>
          <w:rFonts w:ascii="Times New Roman" w:hAnsi="Times New Roman" w:cs="Times New Roman"/>
          <w:color w:val="222222"/>
          <w:sz w:val="24"/>
          <w:szCs w:val="19"/>
          <w:shd w:val="clear" w:color="auto" w:fill="FFFFFF"/>
        </w:rPr>
        <w:t xml:space="preserve">We </w:t>
      </w:r>
      <w:r>
        <w:rPr>
          <w:rFonts w:ascii="Times New Roman" w:hAnsi="Times New Roman" w:cs="Times New Roman"/>
          <w:color w:val="222222"/>
          <w:sz w:val="24"/>
          <w:szCs w:val="19"/>
          <w:shd w:val="clear" w:color="auto" w:fill="FFFFFF"/>
        </w:rPr>
        <w:t xml:space="preserve">also </w:t>
      </w:r>
      <w:r w:rsidR="00C1286C">
        <w:rPr>
          <w:rFonts w:ascii="Times New Roman" w:hAnsi="Times New Roman" w:cs="Times New Roman"/>
          <w:color w:val="222222"/>
          <w:sz w:val="24"/>
          <w:szCs w:val="19"/>
          <w:shd w:val="clear" w:color="auto" w:fill="FFFFFF"/>
        </w:rPr>
        <w:t>know that species vary in their ‘importance’</w:t>
      </w:r>
      <w:r>
        <w:rPr>
          <w:rFonts w:ascii="Times New Roman" w:hAnsi="Times New Roman" w:cs="Times New Roman"/>
          <w:color w:val="222222"/>
          <w:sz w:val="24"/>
          <w:szCs w:val="19"/>
          <w:shd w:val="clear" w:color="auto" w:fill="FFFFFF"/>
        </w:rPr>
        <w:t xml:space="preserve">, but this knowledge </w:t>
      </w:r>
      <w:r w:rsidR="00C1286C">
        <w:rPr>
          <w:rFonts w:ascii="Times New Roman" w:hAnsi="Times New Roman" w:cs="Times New Roman"/>
          <w:color w:val="222222"/>
          <w:sz w:val="24"/>
          <w:szCs w:val="19"/>
          <w:shd w:val="clear" w:color="auto" w:fill="FFFFFF"/>
        </w:rPr>
        <w:t xml:space="preserve">generally </w:t>
      </w:r>
      <w:r>
        <w:rPr>
          <w:rFonts w:ascii="Times New Roman" w:hAnsi="Times New Roman" w:cs="Times New Roman"/>
          <w:color w:val="222222"/>
          <w:sz w:val="24"/>
          <w:szCs w:val="19"/>
          <w:shd w:val="clear" w:color="auto" w:fill="FFFFFF"/>
        </w:rPr>
        <w:t xml:space="preserve">comes </w:t>
      </w:r>
      <w:r w:rsidR="00C1286C">
        <w:rPr>
          <w:rFonts w:ascii="Times New Roman" w:hAnsi="Times New Roman" w:cs="Times New Roman"/>
          <w:color w:val="222222"/>
          <w:sz w:val="24"/>
          <w:szCs w:val="19"/>
          <w:shd w:val="clear" w:color="auto" w:fill="FFFFFF"/>
        </w:rPr>
        <w:t xml:space="preserve">from small experiments or simulations in which an animal was physically or digitally removed from a habitat ().  Disease outbreaks offer an opportunity to examine the importance of a species at </w:t>
      </w:r>
      <w:r>
        <w:rPr>
          <w:rFonts w:ascii="Times New Roman" w:hAnsi="Times New Roman" w:cs="Times New Roman"/>
          <w:color w:val="222222"/>
          <w:sz w:val="24"/>
          <w:szCs w:val="19"/>
          <w:shd w:val="clear" w:color="auto" w:fill="FFFFFF"/>
        </w:rPr>
        <w:t>the scale of hundreds of acres or years</w:t>
      </w:r>
      <w:r w:rsidR="00C1286C">
        <w:rPr>
          <w:rFonts w:ascii="Times New Roman" w:hAnsi="Times New Roman" w:cs="Times New Roman"/>
          <w:color w:val="222222"/>
          <w:sz w:val="24"/>
          <w:szCs w:val="19"/>
          <w:shd w:val="clear" w:color="auto" w:fill="FFFFFF"/>
        </w:rPr>
        <w:t xml:space="preserve">; because a disease generally kills only one species in a community, we </w:t>
      </w:r>
      <w:r w:rsidR="007541B4">
        <w:rPr>
          <w:rFonts w:ascii="Times New Roman" w:hAnsi="Times New Roman" w:cs="Times New Roman"/>
          <w:color w:val="222222"/>
          <w:sz w:val="24"/>
          <w:szCs w:val="19"/>
          <w:shd w:val="clear" w:color="auto" w:fill="FFFFFF"/>
        </w:rPr>
        <w:t xml:space="preserve">allow </w:t>
      </w:r>
      <w:r w:rsidR="00C1286C">
        <w:rPr>
          <w:rFonts w:ascii="Times New Roman" w:hAnsi="Times New Roman" w:cs="Times New Roman"/>
          <w:color w:val="222222"/>
          <w:sz w:val="24"/>
          <w:szCs w:val="19"/>
          <w:shd w:val="clear" w:color="auto" w:fill="FFFFFF"/>
        </w:rPr>
        <w:t xml:space="preserve">disease to </w:t>
      </w:r>
      <w:r w:rsidR="007541B4">
        <w:rPr>
          <w:rFonts w:ascii="Times New Roman" w:hAnsi="Times New Roman" w:cs="Times New Roman"/>
          <w:color w:val="222222"/>
          <w:sz w:val="24"/>
          <w:szCs w:val="19"/>
          <w:shd w:val="clear" w:color="auto" w:fill="FFFFFF"/>
        </w:rPr>
        <w:t xml:space="preserve">remove a particular species and </w:t>
      </w:r>
      <w:r w:rsidR="00C1286C">
        <w:rPr>
          <w:rFonts w:ascii="Times New Roman" w:hAnsi="Times New Roman" w:cs="Times New Roman"/>
          <w:color w:val="222222"/>
          <w:sz w:val="24"/>
          <w:szCs w:val="19"/>
          <w:shd w:val="clear" w:color="auto" w:fill="FFFFFF"/>
        </w:rPr>
        <w:t>perform our experiment for us.</w:t>
      </w:r>
    </w:p>
    <w:p w14:paraId="220BEC5E" w14:textId="35BC93AD" w:rsidR="000853A6" w:rsidRPr="00D17C67" w:rsidRDefault="00A56233" w:rsidP="003D1A69">
      <w:pPr>
        <w:pStyle w:val="NoSpacing"/>
        <w:rPr>
          <w:rFonts w:ascii="Times New Roman" w:hAnsi="Times New Roman" w:cs="Times New Roman"/>
          <w:color w:val="222222"/>
          <w:sz w:val="24"/>
          <w:szCs w:val="19"/>
          <w:shd w:val="clear" w:color="auto" w:fill="FFFFFF"/>
        </w:rPr>
      </w:pPr>
      <w:r>
        <w:rPr>
          <w:rFonts w:ascii="Times New Roman" w:hAnsi="Times New Roman" w:cs="Times New Roman"/>
          <w:color w:val="222222"/>
          <w:sz w:val="24"/>
          <w:szCs w:val="19"/>
          <w:shd w:val="clear" w:color="auto" w:fill="FFFFFF"/>
        </w:rPr>
        <w:tab/>
        <w:t xml:space="preserve">To investigate the effect of ROD on forest communities we will assemble an interaction network, much like a social network or a food web, that is centered on </w:t>
      </w:r>
      <w:proofErr w:type="spellStart"/>
      <w:r>
        <w:rPr>
          <w:rFonts w:ascii="Times New Roman" w:hAnsi="Times New Roman" w:cs="Times New Roman"/>
          <w:color w:val="222222"/>
          <w:sz w:val="24"/>
          <w:szCs w:val="19"/>
          <w:shd w:val="clear" w:color="auto" w:fill="FFFFFF"/>
        </w:rPr>
        <w:t>ohia</w:t>
      </w:r>
      <w:proofErr w:type="spellEnd"/>
      <w:r>
        <w:rPr>
          <w:rFonts w:ascii="Times New Roman" w:hAnsi="Times New Roman" w:cs="Times New Roman"/>
          <w:color w:val="222222"/>
          <w:sz w:val="24"/>
          <w:szCs w:val="19"/>
          <w:shd w:val="clear" w:color="auto" w:fill="FFFFFF"/>
        </w:rPr>
        <w:t>.  Combining this network with our predictions of how ROD will spread (Question 1), we will identify forest patches likely to be struck by ROD, then use ROD outbreaks as a na</w:t>
      </w:r>
      <w:r w:rsidR="00C676F9">
        <w:rPr>
          <w:rFonts w:ascii="Times New Roman" w:hAnsi="Times New Roman" w:cs="Times New Roman"/>
          <w:color w:val="222222"/>
          <w:sz w:val="24"/>
          <w:szCs w:val="19"/>
          <w:shd w:val="clear" w:color="auto" w:fill="FFFFFF"/>
        </w:rPr>
        <w:t>turally occurring experiment that changes the forest</w:t>
      </w:r>
      <w:r>
        <w:rPr>
          <w:rFonts w:ascii="Times New Roman" w:hAnsi="Times New Roman" w:cs="Times New Roman"/>
          <w:color w:val="222222"/>
          <w:sz w:val="24"/>
          <w:szCs w:val="19"/>
          <w:shd w:val="clear" w:color="auto" w:fill="FFFFFF"/>
        </w:rPr>
        <w:t>.  We will describe what plants and animals are present in these patches before and after ROD outbreaks.  We will also cooperate with island scientists to use ongoing, long-term, forest monitoring plots to examine vegetation, birds</w:t>
      </w:r>
      <w:r w:rsidR="00C676F9">
        <w:rPr>
          <w:rFonts w:ascii="Times New Roman" w:hAnsi="Times New Roman" w:cs="Times New Roman"/>
          <w:color w:val="222222"/>
          <w:sz w:val="24"/>
          <w:szCs w:val="19"/>
          <w:shd w:val="clear" w:color="auto" w:fill="FFFFFF"/>
        </w:rPr>
        <w:t xml:space="preserve">, and insects at a larger scale as forests change over time.  Using the </w:t>
      </w:r>
      <w:proofErr w:type="gramStart"/>
      <w:r w:rsidR="00C676F9">
        <w:rPr>
          <w:rFonts w:ascii="Times New Roman" w:hAnsi="Times New Roman" w:cs="Times New Roman"/>
          <w:color w:val="222222"/>
          <w:sz w:val="24"/>
          <w:szCs w:val="19"/>
          <w:shd w:val="clear" w:color="auto" w:fill="FFFFFF"/>
        </w:rPr>
        <w:t>data</w:t>
      </w:r>
      <w:proofErr w:type="gramEnd"/>
      <w:r w:rsidR="00C676F9">
        <w:rPr>
          <w:rFonts w:ascii="Times New Roman" w:hAnsi="Times New Roman" w:cs="Times New Roman"/>
          <w:color w:val="222222"/>
          <w:sz w:val="24"/>
          <w:szCs w:val="19"/>
          <w:shd w:val="clear" w:color="auto" w:fill="FFFFFF"/>
        </w:rPr>
        <w:t xml:space="preserve"> we collect about the response of the community to </w:t>
      </w:r>
      <w:proofErr w:type="spellStart"/>
      <w:r w:rsidR="00C676F9">
        <w:rPr>
          <w:rFonts w:ascii="Times New Roman" w:hAnsi="Times New Roman" w:cs="Times New Roman"/>
          <w:color w:val="222222"/>
          <w:sz w:val="24"/>
          <w:szCs w:val="19"/>
          <w:shd w:val="clear" w:color="auto" w:fill="FFFFFF"/>
        </w:rPr>
        <w:t>ohia</w:t>
      </w:r>
      <w:proofErr w:type="spellEnd"/>
      <w:r w:rsidR="00C676F9">
        <w:rPr>
          <w:rFonts w:ascii="Times New Roman" w:hAnsi="Times New Roman" w:cs="Times New Roman"/>
          <w:color w:val="222222"/>
          <w:sz w:val="24"/>
          <w:szCs w:val="19"/>
          <w:shd w:val="clear" w:color="auto" w:fill="FFFFFF"/>
        </w:rPr>
        <w:t xml:space="preserve"> death, we will create a predictive computer simulation that shows how the disease will spread and how it can affect a range of sensitive species across Hawai’i.</w:t>
      </w:r>
    </w:p>
    <w:p w14:paraId="3E77A073" w14:textId="337059E9" w:rsidR="008C31D1" w:rsidRDefault="008C31D1" w:rsidP="008C31D1">
      <w:pPr>
        <w:pStyle w:val="NoSpacing"/>
        <w:rPr>
          <w:rFonts w:ascii="Times New Roman" w:hAnsi="Times New Roman" w:cs="Times New Roman"/>
          <w:color w:val="222222"/>
          <w:sz w:val="24"/>
          <w:szCs w:val="19"/>
          <w:shd w:val="clear" w:color="auto" w:fill="FFFFFF"/>
        </w:rPr>
      </w:pPr>
    </w:p>
    <w:p w14:paraId="78360E2B" w14:textId="1910F149" w:rsidR="007541B4" w:rsidRPr="00D17C67" w:rsidRDefault="007541B4" w:rsidP="008C31D1">
      <w:pPr>
        <w:pStyle w:val="NoSpacing"/>
        <w:rPr>
          <w:rFonts w:ascii="Times New Roman" w:hAnsi="Times New Roman" w:cs="Times New Roman"/>
          <w:color w:val="222222"/>
          <w:sz w:val="24"/>
          <w:szCs w:val="19"/>
          <w:shd w:val="clear" w:color="auto" w:fill="FFFFFF"/>
        </w:rPr>
      </w:pPr>
      <w:proofErr w:type="gramStart"/>
      <w:r w:rsidRPr="000F49E1">
        <w:rPr>
          <w:rFonts w:ascii="Times New Roman" w:hAnsi="Times New Roman" w:cs="Times New Roman"/>
          <w:i/>
          <w:color w:val="222222"/>
          <w:sz w:val="24"/>
          <w:szCs w:val="19"/>
          <w:u w:val="single"/>
          <w:shd w:val="clear" w:color="auto" w:fill="FFFFFF"/>
        </w:rPr>
        <w:t>Conclusion</w:t>
      </w:r>
      <w:r w:rsidR="00EB36D5" w:rsidRPr="000F49E1">
        <w:rPr>
          <w:rFonts w:ascii="Times New Roman" w:hAnsi="Times New Roman" w:cs="Times New Roman"/>
          <w:i/>
          <w:color w:val="222222"/>
          <w:sz w:val="24"/>
          <w:szCs w:val="19"/>
          <w:u w:val="single"/>
          <w:shd w:val="clear" w:color="auto" w:fill="FFFFFF"/>
        </w:rPr>
        <w:t>.—</w:t>
      </w:r>
      <w:proofErr w:type="gramEnd"/>
      <w:r>
        <w:rPr>
          <w:rFonts w:ascii="Times New Roman" w:hAnsi="Times New Roman" w:cs="Times New Roman"/>
          <w:color w:val="222222"/>
          <w:sz w:val="24"/>
          <w:szCs w:val="19"/>
          <w:shd w:val="clear" w:color="auto" w:fill="FFFFFF"/>
        </w:rPr>
        <w:t xml:space="preserve"> </w:t>
      </w:r>
      <w:r w:rsidR="00EB0E82">
        <w:rPr>
          <w:rFonts w:ascii="Times New Roman" w:hAnsi="Times New Roman" w:cs="Times New Roman"/>
          <w:color w:val="222222"/>
          <w:sz w:val="24"/>
          <w:szCs w:val="19"/>
          <w:shd w:val="clear" w:color="auto" w:fill="FFFFFF"/>
        </w:rPr>
        <w:t xml:space="preserve">We have the opportunity to study big ecological questions about emerging infectious disease, the importance of species, and the consequences of biodiversity loss.  As we study how ROD spreads and affects Hawaiian forest communities, we can provide information to </w:t>
      </w:r>
      <w:r w:rsidR="00EB0E82">
        <w:rPr>
          <w:rFonts w:ascii="Times New Roman" w:hAnsi="Times New Roman" w:cs="Times New Roman"/>
          <w:color w:val="222222"/>
          <w:sz w:val="24"/>
          <w:szCs w:val="19"/>
          <w:shd w:val="clear" w:color="auto" w:fill="FFFFFF"/>
        </w:rPr>
        <w:lastRenderedPageBreak/>
        <w:t xml:space="preserve">aid forest protection and help the other plants and animals that depend on </w:t>
      </w:r>
      <w:proofErr w:type="spellStart"/>
      <w:r w:rsidR="00EB0E82">
        <w:rPr>
          <w:rFonts w:ascii="Times New Roman" w:hAnsi="Times New Roman" w:cs="Times New Roman"/>
          <w:color w:val="222222"/>
          <w:sz w:val="24"/>
          <w:szCs w:val="19"/>
          <w:shd w:val="clear" w:color="auto" w:fill="FFFFFF"/>
        </w:rPr>
        <w:t>ohia</w:t>
      </w:r>
      <w:proofErr w:type="spellEnd"/>
      <w:r w:rsidR="00EB0E82">
        <w:rPr>
          <w:rFonts w:ascii="Times New Roman" w:hAnsi="Times New Roman" w:cs="Times New Roman"/>
          <w:color w:val="222222"/>
          <w:sz w:val="24"/>
          <w:szCs w:val="19"/>
          <w:shd w:val="clear" w:color="auto" w:fill="FFFFFF"/>
        </w:rPr>
        <w:t xml:space="preserve">, many of which are already also threatened.  This research is urgent and timely, because it becomes more difficult and less important if we wait until the disease has already decimated much of the forest.  It may be too late to ask ‘why is this species important’ once we are surrounded by the ghostly grey, leafless trunks of a tree that </w:t>
      </w:r>
      <w:r w:rsidR="00011460">
        <w:rPr>
          <w:rFonts w:ascii="Times New Roman" w:hAnsi="Times New Roman" w:cs="Times New Roman"/>
          <w:color w:val="222222"/>
          <w:sz w:val="24"/>
          <w:szCs w:val="19"/>
          <w:shd w:val="clear" w:color="auto" w:fill="FFFFFF"/>
        </w:rPr>
        <w:t>was the foundation of island gardens.</w:t>
      </w:r>
      <w:r w:rsidR="00EB0E82">
        <w:rPr>
          <w:rFonts w:ascii="Times New Roman" w:hAnsi="Times New Roman" w:cs="Times New Roman"/>
          <w:color w:val="222222"/>
          <w:sz w:val="24"/>
          <w:szCs w:val="19"/>
          <w:shd w:val="clear" w:color="auto" w:fill="FFFFFF"/>
        </w:rPr>
        <w:t xml:space="preserve"> </w:t>
      </w:r>
    </w:p>
    <w:p w14:paraId="2428DEA7" w14:textId="4A3A5CE8" w:rsidR="0071160A" w:rsidRDefault="0071160A">
      <w:pPr>
        <w:rPr>
          <w:rFonts w:ascii="Arial" w:hAnsi="Arial" w:cs="Arial"/>
          <w:color w:val="222222"/>
          <w:sz w:val="19"/>
          <w:szCs w:val="19"/>
          <w:shd w:val="clear" w:color="auto" w:fill="FFFFFF"/>
        </w:rPr>
      </w:pPr>
    </w:p>
    <w:p w14:paraId="73069E21" w14:textId="47F65ADF" w:rsidR="000F49E1" w:rsidRPr="00502E09" w:rsidRDefault="00502E09" w:rsidP="000F49E1">
      <w:pPr>
        <w:pStyle w:val="NoSpacing"/>
        <w:rPr>
          <w:rFonts w:ascii="Times New Roman" w:hAnsi="Times New Roman" w:cs="Times New Roman"/>
          <w:color w:val="222222"/>
          <w:sz w:val="24"/>
          <w:szCs w:val="19"/>
          <w:shd w:val="clear" w:color="auto" w:fill="FFFFFF"/>
        </w:rPr>
      </w:pPr>
      <w:r>
        <w:rPr>
          <w:rFonts w:ascii="Times New Roman" w:hAnsi="Times New Roman" w:cs="Times New Roman"/>
          <w:i/>
          <w:color w:val="222222"/>
          <w:sz w:val="24"/>
          <w:szCs w:val="19"/>
          <w:u w:val="single"/>
          <w:shd w:val="clear" w:color="auto" w:fill="FFFFFF"/>
        </w:rPr>
        <w:t xml:space="preserve">Budget </w:t>
      </w:r>
      <w:proofErr w:type="gramStart"/>
      <w:r w:rsidRPr="00502E09">
        <w:rPr>
          <w:rFonts w:ascii="Times New Roman" w:hAnsi="Times New Roman" w:cs="Times New Roman"/>
          <w:i/>
          <w:color w:val="222222"/>
          <w:sz w:val="24"/>
          <w:szCs w:val="19"/>
          <w:u w:val="single"/>
          <w:shd w:val="clear" w:color="auto" w:fill="FFFFFF"/>
        </w:rPr>
        <w:t>Justification.—</w:t>
      </w:r>
      <w:proofErr w:type="gramEnd"/>
      <w:r w:rsidRPr="00502E09">
        <w:rPr>
          <w:rFonts w:ascii="Times New Roman" w:hAnsi="Times New Roman" w:cs="Times New Roman"/>
          <w:i/>
          <w:color w:val="222222"/>
          <w:sz w:val="24"/>
          <w:szCs w:val="19"/>
          <w:u w:val="single"/>
          <w:shd w:val="clear" w:color="auto" w:fill="FFFFFF"/>
        </w:rPr>
        <w:t xml:space="preserve"> </w:t>
      </w:r>
      <w:r w:rsidR="000F49E1" w:rsidRPr="00502E09">
        <w:rPr>
          <w:rFonts w:ascii="Times New Roman" w:hAnsi="Times New Roman" w:cs="Times New Roman"/>
          <w:color w:val="222222"/>
          <w:sz w:val="24"/>
          <w:szCs w:val="19"/>
          <w:shd w:val="clear" w:color="auto" w:fill="FFFFFF"/>
        </w:rPr>
        <w:t xml:space="preserve">In the first year of our study, our research efforts will focus on collecting data to help us construct our disease spread model and our </w:t>
      </w:r>
      <w:proofErr w:type="spellStart"/>
      <w:r w:rsidR="000F49E1" w:rsidRPr="00502E09">
        <w:rPr>
          <w:rFonts w:ascii="Times New Roman" w:hAnsi="Times New Roman" w:cs="Times New Roman"/>
          <w:color w:val="222222"/>
          <w:sz w:val="24"/>
          <w:szCs w:val="19"/>
          <w:shd w:val="clear" w:color="auto" w:fill="FFFFFF"/>
        </w:rPr>
        <w:t>ohia</w:t>
      </w:r>
      <w:proofErr w:type="spellEnd"/>
      <w:r w:rsidR="000F49E1" w:rsidRPr="00502E09">
        <w:rPr>
          <w:rFonts w:ascii="Times New Roman" w:hAnsi="Times New Roman" w:cs="Times New Roman"/>
          <w:color w:val="222222"/>
          <w:sz w:val="24"/>
          <w:szCs w:val="19"/>
          <w:shd w:val="clear" w:color="auto" w:fill="FFFFFF"/>
        </w:rPr>
        <w:t>-interaction network model, as well as to start collecting data in healthy forest patches that are currently naïve but are likely to be affected by ROD, so we require some field work equipment</w:t>
      </w:r>
      <w:r w:rsidRPr="00502E09">
        <w:rPr>
          <w:rFonts w:ascii="Times New Roman" w:hAnsi="Times New Roman" w:cs="Times New Roman"/>
          <w:color w:val="222222"/>
          <w:sz w:val="24"/>
          <w:szCs w:val="19"/>
          <w:shd w:val="clear" w:color="auto" w:fill="FFFFFF"/>
        </w:rPr>
        <w:t xml:space="preserve"> and a technician to perform that field work</w:t>
      </w:r>
      <w:r w:rsidR="00497054">
        <w:rPr>
          <w:rFonts w:ascii="Times New Roman" w:hAnsi="Times New Roman" w:cs="Times New Roman"/>
          <w:color w:val="222222"/>
          <w:sz w:val="24"/>
          <w:szCs w:val="19"/>
          <w:shd w:val="clear" w:color="auto" w:fill="FFFFFF"/>
        </w:rPr>
        <w:t>.  To minimize spreading disease to uninfected forests, we will purchase pairs of most field gear for use in infected vs. uninfected forests</w:t>
      </w:r>
      <w:r w:rsidR="000F49E1" w:rsidRPr="00502E09">
        <w:rPr>
          <w:rFonts w:ascii="Times New Roman" w:hAnsi="Times New Roman" w:cs="Times New Roman"/>
          <w:color w:val="222222"/>
          <w:sz w:val="24"/>
          <w:szCs w:val="19"/>
          <w:shd w:val="clear" w:color="auto" w:fill="FFFFFF"/>
        </w:rPr>
        <w:t xml:space="preserve">.  As importantly as collecting data is developing relationships with local biologists and forest managers already familiar with </w:t>
      </w:r>
      <w:proofErr w:type="spellStart"/>
      <w:r w:rsidR="000F49E1" w:rsidRPr="00502E09">
        <w:rPr>
          <w:rFonts w:ascii="Times New Roman" w:hAnsi="Times New Roman" w:cs="Times New Roman"/>
          <w:color w:val="222222"/>
          <w:sz w:val="24"/>
          <w:szCs w:val="19"/>
          <w:shd w:val="clear" w:color="auto" w:fill="FFFFFF"/>
        </w:rPr>
        <w:t>ohia</w:t>
      </w:r>
      <w:proofErr w:type="spellEnd"/>
      <w:r w:rsidR="000F49E1" w:rsidRPr="00502E09">
        <w:rPr>
          <w:rFonts w:ascii="Times New Roman" w:hAnsi="Times New Roman" w:cs="Times New Roman"/>
          <w:color w:val="222222"/>
          <w:sz w:val="24"/>
          <w:szCs w:val="19"/>
          <w:shd w:val="clear" w:color="auto" w:fill="FFFFFF"/>
        </w:rPr>
        <w:t xml:space="preserve"> declines and the </w:t>
      </w:r>
      <w:r w:rsidRPr="00502E09">
        <w:rPr>
          <w:rFonts w:ascii="Times New Roman" w:hAnsi="Times New Roman" w:cs="Times New Roman"/>
          <w:color w:val="222222"/>
          <w:sz w:val="24"/>
          <w:szCs w:val="19"/>
          <w:shd w:val="clear" w:color="auto" w:fill="FFFFFF"/>
        </w:rPr>
        <w:t xml:space="preserve">natural history of Hawaiian forests; these relationships will be stronger </w:t>
      </w:r>
    </w:p>
    <w:p w14:paraId="7207B3F1" w14:textId="2C8F0E5A" w:rsidR="000F49E1" w:rsidRDefault="000F49E1" w:rsidP="000F49E1">
      <w:pPr>
        <w:pStyle w:val="NoSpacing"/>
        <w:rPr>
          <w:rFonts w:ascii="Arial" w:hAnsi="Arial" w:cs="Arial"/>
          <w:color w:val="222222"/>
          <w:sz w:val="19"/>
          <w:szCs w:val="19"/>
          <w:shd w:val="clear" w:color="auto" w:fill="FFFFFF"/>
        </w:rPr>
      </w:pPr>
    </w:p>
    <w:tbl>
      <w:tblPr>
        <w:tblStyle w:val="TableGrid"/>
        <w:tblW w:w="0" w:type="auto"/>
        <w:tblLook w:val="04A0" w:firstRow="1" w:lastRow="0" w:firstColumn="1" w:lastColumn="0" w:noHBand="0" w:noVBand="1"/>
      </w:tblPr>
      <w:tblGrid>
        <w:gridCol w:w="445"/>
        <w:gridCol w:w="6300"/>
        <w:gridCol w:w="1620"/>
      </w:tblGrid>
      <w:tr w:rsidR="00502E09" w:rsidRPr="004A10D2" w14:paraId="1CF4406D" w14:textId="77777777" w:rsidTr="00502E09">
        <w:tc>
          <w:tcPr>
            <w:tcW w:w="445" w:type="dxa"/>
          </w:tcPr>
          <w:p w14:paraId="093C69F2"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commentRangeStart w:id="2"/>
          </w:p>
        </w:tc>
        <w:tc>
          <w:tcPr>
            <w:tcW w:w="6300" w:type="dxa"/>
          </w:tcPr>
          <w:p w14:paraId="6DB92EF8" w14:textId="084E1851" w:rsidR="00502E09" w:rsidRPr="004A10D2" w:rsidRDefault="00502E09"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Item</w:t>
            </w:r>
          </w:p>
        </w:tc>
        <w:tc>
          <w:tcPr>
            <w:tcW w:w="1620" w:type="dxa"/>
          </w:tcPr>
          <w:p w14:paraId="744BD9ED" w14:textId="5671855B" w:rsidR="00502E09" w:rsidRPr="004A10D2" w:rsidRDefault="00502E09"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Cost</w:t>
            </w:r>
            <w:commentRangeEnd w:id="2"/>
            <w:r w:rsidRPr="004A10D2">
              <w:rPr>
                <w:rStyle w:val="CommentReference"/>
                <w:rFonts w:ascii="Times New Roman" w:hAnsi="Times New Roman" w:cs="Times New Roman"/>
                <w:sz w:val="20"/>
                <w:szCs w:val="20"/>
              </w:rPr>
              <w:commentReference w:id="2"/>
            </w:r>
          </w:p>
        </w:tc>
      </w:tr>
      <w:tr w:rsidR="00502E09" w:rsidRPr="004A10D2" w14:paraId="06943343" w14:textId="77777777" w:rsidTr="00502E09">
        <w:tc>
          <w:tcPr>
            <w:tcW w:w="445" w:type="dxa"/>
          </w:tcPr>
          <w:p w14:paraId="61585BA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15C10F81" w14:textId="015135D7" w:rsidR="00502E09" w:rsidRPr="004A10D2" w:rsidRDefault="00502E09" w:rsidP="004A10D2">
            <w:pPr>
              <w:pStyle w:val="NoSpacing"/>
              <w:rPr>
                <w:rFonts w:ascii="Times New Roman" w:hAnsi="Times New Roman" w:cs="Times New Roman"/>
                <w:color w:val="222222"/>
                <w:sz w:val="20"/>
                <w:szCs w:val="20"/>
                <w:shd w:val="clear" w:color="auto" w:fill="FFFFFF"/>
              </w:rPr>
            </w:pPr>
            <w:commentRangeStart w:id="4"/>
            <w:r w:rsidRPr="004A10D2">
              <w:rPr>
                <w:rFonts w:ascii="Times New Roman" w:hAnsi="Times New Roman" w:cs="Times New Roman"/>
                <w:color w:val="222222"/>
                <w:sz w:val="20"/>
                <w:szCs w:val="20"/>
                <w:shd w:val="clear" w:color="auto" w:fill="FFFFFF"/>
              </w:rPr>
              <w:t>Field technician wages: $</w:t>
            </w:r>
            <w:r w:rsidR="004A10D2" w:rsidRPr="004A10D2">
              <w:rPr>
                <w:rFonts w:ascii="Times New Roman" w:hAnsi="Times New Roman" w:cs="Times New Roman"/>
                <w:color w:val="222222"/>
                <w:sz w:val="20"/>
                <w:szCs w:val="20"/>
                <w:shd w:val="clear" w:color="auto" w:fill="FFFFFF"/>
              </w:rPr>
              <w:t>__</w:t>
            </w:r>
            <w:r w:rsidRPr="004A10D2">
              <w:rPr>
                <w:rFonts w:ascii="Times New Roman" w:hAnsi="Times New Roman" w:cs="Times New Roman"/>
                <w:color w:val="222222"/>
                <w:sz w:val="20"/>
                <w:szCs w:val="20"/>
                <w:shd w:val="clear" w:color="auto" w:fill="FFFFFF"/>
              </w:rPr>
              <w:t>.00 / hour x ___hours</w:t>
            </w:r>
            <w:commentRangeEnd w:id="4"/>
            <w:r w:rsidR="004D66CF" w:rsidRPr="004A10D2">
              <w:rPr>
                <w:rStyle w:val="CommentReference"/>
                <w:rFonts w:ascii="Times New Roman" w:hAnsi="Times New Roman" w:cs="Times New Roman"/>
                <w:sz w:val="20"/>
                <w:szCs w:val="20"/>
              </w:rPr>
              <w:commentReference w:id="4"/>
            </w:r>
          </w:p>
        </w:tc>
        <w:tc>
          <w:tcPr>
            <w:tcW w:w="1620" w:type="dxa"/>
          </w:tcPr>
          <w:p w14:paraId="2A7C88AE"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60704DB5" w14:textId="77777777" w:rsidTr="00502E09">
        <w:tc>
          <w:tcPr>
            <w:tcW w:w="445" w:type="dxa"/>
          </w:tcPr>
          <w:p w14:paraId="7E7F3FB8"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72BC6064" w14:textId="5E6DE3CB" w:rsidR="00502E09" w:rsidRPr="004A10D2" w:rsidRDefault="009F23C5" w:rsidP="004A10D2">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PI travel</w:t>
            </w:r>
            <w:r w:rsidR="00502E09" w:rsidRPr="004A10D2">
              <w:rPr>
                <w:rFonts w:ascii="Times New Roman" w:hAnsi="Times New Roman" w:cs="Times New Roman"/>
                <w:color w:val="222222"/>
                <w:sz w:val="20"/>
                <w:szCs w:val="20"/>
                <w:shd w:val="clear" w:color="auto" w:fill="FFFFFF"/>
              </w:rPr>
              <w:t>:</w:t>
            </w:r>
            <w:r w:rsidRPr="004A10D2">
              <w:rPr>
                <w:rFonts w:ascii="Times New Roman" w:hAnsi="Times New Roman" w:cs="Times New Roman"/>
                <w:color w:val="222222"/>
                <w:sz w:val="20"/>
                <w:szCs w:val="20"/>
                <w:shd w:val="clear" w:color="auto" w:fill="FFFFFF"/>
              </w:rPr>
              <w:t xml:space="preserve"> Airfare </w:t>
            </w:r>
            <w:r w:rsidR="00F45A44" w:rsidRPr="004A10D2">
              <w:rPr>
                <w:rFonts w:ascii="Times New Roman" w:hAnsi="Times New Roman" w:cs="Times New Roman"/>
                <w:color w:val="222222"/>
                <w:sz w:val="20"/>
                <w:szCs w:val="20"/>
                <w:shd w:val="clear" w:color="auto" w:fill="FFFFFF"/>
              </w:rPr>
              <w:t xml:space="preserve">@ </w:t>
            </w:r>
            <w:r w:rsidRPr="004A10D2">
              <w:rPr>
                <w:rFonts w:ascii="Times New Roman" w:hAnsi="Times New Roman" w:cs="Times New Roman"/>
                <w:color w:val="222222"/>
                <w:sz w:val="20"/>
                <w:szCs w:val="20"/>
                <w:shd w:val="clear" w:color="auto" w:fill="FFFFFF"/>
              </w:rPr>
              <w:t xml:space="preserve">$600.00 + hotel </w:t>
            </w:r>
            <w:r w:rsidR="00F45A44" w:rsidRPr="004A10D2">
              <w:rPr>
                <w:rFonts w:ascii="Times New Roman" w:hAnsi="Times New Roman" w:cs="Times New Roman"/>
                <w:color w:val="222222"/>
                <w:sz w:val="20"/>
                <w:szCs w:val="20"/>
                <w:shd w:val="clear" w:color="auto" w:fill="FFFFFF"/>
              </w:rPr>
              <w:t xml:space="preserve">@ $100.00 / night x </w:t>
            </w:r>
            <w:r w:rsidR="004A10D2" w:rsidRPr="004A10D2">
              <w:rPr>
                <w:rFonts w:ascii="Times New Roman" w:hAnsi="Times New Roman" w:cs="Times New Roman"/>
                <w:color w:val="222222"/>
                <w:sz w:val="20"/>
                <w:szCs w:val="20"/>
                <w:shd w:val="clear" w:color="auto" w:fill="FFFFFF"/>
              </w:rPr>
              <w:t>14 nights</w:t>
            </w:r>
          </w:p>
        </w:tc>
        <w:tc>
          <w:tcPr>
            <w:tcW w:w="1620" w:type="dxa"/>
          </w:tcPr>
          <w:p w14:paraId="3FCAC18E" w14:textId="34D33186" w:rsidR="00502E09" w:rsidRPr="004A10D2" w:rsidRDefault="00F45A44"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2000.00</w:t>
            </w:r>
          </w:p>
        </w:tc>
      </w:tr>
      <w:tr w:rsidR="00502E09" w:rsidRPr="004A10D2" w14:paraId="547DA4CB" w14:textId="77777777" w:rsidTr="00502E09">
        <w:tc>
          <w:tcPr>
            <w:tcW w:w="445" w:type="dxa"/>
          </w:tcPr>
          <w:p w14:paraId="5FB12854"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2A650C8D" w14:textId="62C39634" w:rsidR="00502E09" w:rsidRPr="004A10D2" w:rsidRDefault="009F23C5"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Equipment:</w:t>
            </w:r>
          </w:p>
        </w:tc>
        <w:tc>
          <w:tcPr>
            <w:tcW w:w="1620" w:type="dxa"/>
          </w:tcPr>
          <w:p w14:paraId="019F39EB"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0360ED7D" w14:textId="77777777" w:rsidTr="00502E09">
        <w:tc>
          <w:tcPr>
            <w:tcW w:w="445" w:type="dxa"/>
          </w:tcPr>
          <w:p w14:paraId="7327D0F7"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tcPr>
          <w:p w14:paraId="03934B3D" w14:textId="081B7379" w:rsidR="00502E09" w:rsidRPr="004A10D2" w:rsidRDefault="00F45A44"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Disinfectant: Bleach @ $100</w:t>
            </w:r>
            <w:r w:rsidR="006B578E" w:rsidRPr="004A10D2">
              <w:rPr>
                <w:rFonts w:ascii="Times New Roman" w:hAnsi="Times New Roman" w:cs="Times New Roman"/>
                <w:color w:val="222222"/>
                <w:sz w:val="20"/>
                <w:szCs w:val="20"/>
                <w:shd w:val="clear" w:color="auto" w:fill="FFFFFF"/>
              </w:rPr>
              <w:t xml:space="preserve"> / 12 gallons</w:t>
            </w:r>
          </w:p>
          <w:p w14:paraId="2029A7F9" w14:textId="5660A2AA"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Disposable gloves:</w:t>
            </w:r>
          </w:p>
          <w:p w14:paraId="72E95781" w14:textId="0BACB2CD"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Rubber boots: 2 pairs x 2 people @ $20.00 each</w:t>
            </w:r>
          </w:p>
          <w:p w14:paraId="48D5FE08" w14:textId="4CB44B18" w:rsidR="004D66CF" w:rsidRPr="004A10D2" w:rsidRDefault="004D66CF"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Tree measuring equipment:</w:t>
            </w:r>
          </w:p>
          <w:p w14:paraId="3BB1ACB0" w14:textId="7556675B" w:rsidR="004D66CF" w:rsidRPr="004A10D2" w:rsidRDefault="004D66CF" w:rsidP="004D66CF">
            <w:pPr>
              <w:pStyle w:val="NoSpacing"/>
              <w:ind w:left="610"/>
              <w:rPr>
                <w:rFonts w:ascii="Times New Roman" w:hAnsi="Times New Roman" w:cs="Times New Roman"/>
                <w:color w:val="222222"/>
                <w:sz w:val="20"/>
                <w:szCs w:val="20"/>
                <w:shd w:val="clear" w:color="auto" w:fill="FFFFFF"/>
              </w:rPr>
            </w:pPr>
            <w:proofErr w:type="spellStart"/>
            <w:r w:rsidRPr="004A10D2">
              <w:rPr>
                <w:rFonts w:ascii="Times New Roman" w:hAnsi="Times New Roman" w:cs="Times New Roman"/>
                <w:color w:val="222222"/>
                <w:sz w:val="20"/>
                <w:szCs w:val="20"/>
                <w:shd w:val="clear" w:color="auto" w:fill="FFFFFF"/>
              </w:rPr>
              <w:t>Densiometer</w:t>
            </w:r>
            <w:proofErr w:type="spellEnd"/>
            <w:r w:rsidRPr="004A10D2">
              <w:rPr>
                <w:rFonts w:ascii="Times New Roman" w:hAnsi="Times New Roman" w:cs="Times New Roman"/>
                <w:color w:val="222222"/>
                <w:sz w:val="20"/>
                <w:szCs w:val="20"/>
                <w:shd w:val="clear" w:color="auto" w:fill="FFFFFF"/>
              </w:rPr>
              <w:t>: 2 @ $100.00 each</w:t>
            </w:r>
          </w:p>
          <w:p w14:paraId="6F5EF612" w14:textId="783A4135" w:rsidR="004D66CF" w:rsidRPr="004A10D2" w:rsidRDefault="004A10D2" w:rsidP="004A10D2">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Meter tapes: 2 @ $30.00 each</w:t>
            </w:r>
          </w:p>
          <w:p w14:paraId="57BBC5B5" w14:textId="77777777" w:rsidR="004D66CF" w:rsidRPr="004A10D2" w:rsidRDefault="004D66CF" w:rsidP="00F45A44">
            <w:pPr>
              <w:pStyle w:val="NoSpacing"/>
              <w:ind w:left="250"/>
              <w:rPr>
                <w:rFonts w:ascii="Times New Roman" w:hAnsi="Times New Roman" w:cs="Times New Roman"/>
                <w:color w:val="222222"/>
                <w:sz w:val="20"/>
                <w:szCs w:val="20"/>
                <w:shd w:val="clear" w:color="auto" w:fill="FFFFFF"/>
              </w:rPr>
            </w:pPr>
          </w:p>
          <w:p w14:paraId="60066303" w14:textId="5CDDECE5" w:rsidR="006B578E" w:rsidRPr="004A10D2" w:rsidRDefault="006B578E" w:rsidP="00F45A44">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Insect </w:t>
            </w:r>
            <w:r w:rsidR="00497054" w:rsidRPr="004A10D2">
              <w:rPr>
                <w:rFonts w:ascii="Times New Roman" w:hAnsi="Times New Roman" w:cs="Times New Roman"/>
                <w:color w:val="222222"/>
                <w:sz w:val="20"/>
                <w:szCs w:val="20"/>
                <w:shd w:val="clear" w:color="auto" w:fill="FFFFFF"/>
              </w:rPr>
              <w:t xml:space="preserve">trapping </w:t>
            </w:r>
            <w:r w:rsidRPr="004A10D2">
              <w:rPr>
                <w:rFonts w:ascii="Times New Roman" w:hAnsi="Times New Roman" w:cs="Times New Roman"/>
                <w:color w:val="222222"/>
                <w:sz w:val="20"/>
                <w:szCs w:val="20"/>
                <w:shd w:val="clear" w:color="auto" w:fill="FFFFFF"/>
              </w:rPr>
              <w:t>equipment</w:t>
            </w:r>
            <w:r w:rsidR="00497054" w:rsidRPr="004A10D2">
              <w:rPr>
                <w:rFonts w:ascii="Times New Roman" w:hAnsi="Times New Roman" w:cs="Times New Roman"/>
                <w:color w:val="222222"/>
                <w:sz w:val="20"/>
                <w:szCs w:val="20"/>
                <w:shd w:val="clear" w:color="auto" w:fill="FFFFFF"/>
              </w:rPr>
              <w:t>:</w:t>
            </w:r>
          </w:p>
          <w:p w14:paraId="312E7DB1" w14:textId="14F355A6"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Malaise traps:</w:t>
            </w:r>
            <w:r w:rsidR="00497054" w:rsidRPr="004A10D2">
              <w:rPr>
                <w:rFonts w:ascii="Times New Roman" w:hAnsi="Times New Roman" w:cs="Times New Roman"/>
                <w:color w:val="222222"/>
                <w:sz w:val="20"/>
                <w:szCs w:val="20"/>
                <w:shd w:val="clear" w:color="auto" w:fill="FFFFFF"/>
              </w:rPr>
              <w:t xml:space="preserve"> 4 @ $250.00</w:t>
            </w:r>
          </w:p>
          <w:p w14:paraId="46FB8190" w14:textId="4D37DCF5" w:rsidR="006B578E" w:rsidRPr="004A10D2" w:rsidRDefault="006B578E"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Sticky traps:</w:t>
            </w:r>
            <w:r w:rsidR="00497054" w:rsidRPr="004A10D2">
              <w:rPr>
                <w:rFonts w:ascii="Times New Roman" w:hAnsi="Times New Roman" w:cs="Times New Roman"/>
                <w:color w:val="222222"/>
                <w:sz w:val="20"/>
                <w:szCs w:val="20"/>
                <w:shd w:val="clear" w:color="auto" w:fill="FFFFFF"/>
              </w:rPr>
              <w:t xml:space="preserve"> 100 @ $0.40 each</w:t>
            </w:r>
          </w:p>
          <w:p w14:paraId="7324938B" w14:textId="5D255FF9"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Whirl </w:t>
            </w:r>
            <w:proofErr w:type="spellStart"/>
            <w:r w:rsidRPr="004A10D2">
              <w:rPr>
                <w:rFonts w:ascii="Times New Roman" w:hAnsi="Times New Roman" w:cs="Times New Roman"/>
                <w:color w:val="222222"/>
                <w:sz w:val="20"/>
                <w:szCs w:val="20"/>
                <w:shd w:val="clear" w:color="auto" w:fill="FFFFFF"/>
              </w:rPr>
              <w:t>paks</w:t>
            </w:r>
            <w:proofErr w:type="spellEnd"/>
            <w:r w:rsidRPr="004A10D2">
              <w:rPr>
                <w:rFonts w:ascii="Times New Roman" w:hAnsi="Times New Roman" w:cs="Times New Roman"/>
                <w:color w:val="222222"/>
                <w:sz w:val="20"/>
                <w:szCs w:val="20"/>
                <w:shd w:val="clear" w:color="auto" w:fill="FFFFFF"/>
              </w:rPr>
              <w:t>: $50.00</w:t>
            </w:r>
          </w:p>
          <w:p w14:paraId="3C002F1A" w14:textId="5F5B6E72" w:rsidR="00497054" w:rsidRPr="004A10D2" w:rsidRDefault="00497054" w:rsidP="006B578E">
            <w:pPr>
              <w:pStyle w:val="NoSpacing"/>
              <w:ind w:left="61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 xml:space="preserve">Ethanol: </w:t>
            </w:r>
            <w:r w:rsidR="004D66CF" w:rsidRPr="004A10D2">
              <w:rPr>
                <w:rFonts w:ascii="Times New Roman" w:hAnsi="Times New Roman" w:cs="Times New Roman"/>
                <w:color w:val="222222"/>
                <w:sz w:val="20"/>
                <w:szCs w:val="20"/>
                <w:shd w:val="clear" w:color="auto" w:fill="FFFFFF"/>
              </w:rPr>
              <w:t>5 gallons @ $40.00 each</w:t>
            </w:r>
          </w:p>
          <w:p w14:paraId="59889B80" w14:textId="33CA2E68" w:rsidR="00F45A44" w:rsidRPr="004A10D2" w:rsidRDefault="006B578E" w:rsidP="004D66CF">
            <w:pPr>
              <w:pStyle w:val="NoSpacing"/>
              <w:ind w:left="250"/>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Bird tools: binoculars</w:t>
            </w:r>
            <w:r w:rsidR="004D66CF" w:rsidRPr="004A10D2">
              <w:rPr>
                <w:rFonts w:ascii="Times New Roman" w:hAnsi="Times New Roman" w:cs="Times New Roman"/>
                <w:color w:val="222222"/>
                <w:sz w:val="20"/>
                <w:szCs w:val="20"/>
                <w:shd w:val="clear" w:color="auto" w:fill="FFFFFF"/>
              </w:rPr>
              <w:t xml:space="preserve"> @ $100.00 </w:t>
            </w:r>
          </w:p>
        </w:tc>
        <w:tc>
          <w:tcPr>
            <w:tcW w:w="1620" w:type="dxa"/>
          </w:tcPr>
          <w:p w14:paraId="66327426" w14:textId="771E5C64" w:rsidR="00502E09"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p w14:paraId="31032AEF"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43267FB8" w14:textId="76B6C8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80</w:t>
            </w:r>
            <w:r w:rsidR="004A10D2">
              <w:rPr>
                <w:rFonts w:ascii="Times New Roman" w:hAnsi="Times New Roman" w:cs="Times New Roman"/>
                <w:color w:val="222222"/>
                <w:sz w:val="20"/>
                <w:szCs w:val="20"/>
                <w:shd w:val="clear" w:color="auto" w:fill="FFFFFF"/>
              </w:rPr>
              <w:t>.00</w:t>
            </w:r>
          </w:p>
          <w:p w14:paraId="5FBF8400"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648965E2" w14:textId="6AAD15D0"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25740F56" w14:textId="69D6EF82" w:rsidR="004D66CF" w:rsidRPr="004A10D2" w:rsidRDefault="004A10D2"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60</w:t>
            </w:r>
            <w:r>
              <w:rPr>
                <w:rFonts w:ascii="Times New Roman" w:hAnsi="Times New Roman" w:cs="Times New Roman"/>
                <w:color w:val="222222"/>
                <w:sz w:val="20"/>
                <w:szCs w:val="20"/>
                <w:shd w:val="clear" w:color="auto" w:fill="FFFFFF"/>
              </w:rPr>
              <w:t>.00</w:t>
            </w:r>
          </w:p>
          <w:p w14:paraId="3A5AE948"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5C1DEC79" w14:textId="77777777" w:rsidR="004D66CF" w:rsidRPr="004A10D2" w:rsidRDefault="004D66CF" w:rsidP="004A10D2">
            <w:pPr>
              <w:pStyle w:val="NoSpacing"/>
              <w:jc w:val="right"/>
              <w:rPr>
                <w:rFonts w:ascii="Times New Roman" w:hAnsi="Times New Roman" w:cs="Times New Roman"/>
                <w:color w:val="222222"/>
                <w:sz w:val="20"/>
                <w:szCs w:val="20"/>
                <w:shd w:val="clear" w:color="auto" w:fill="FFFFFF"/>
              </w:rPr>
            </w:pPr>
          </w:p>
          <w:p w14:paraId="16918B3A" w14:textId="4D9E8E0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1000</w:t>
            </w:r>
            <w:r w:rsidR="004A10D2">
              <w:rPr>
                <w:rFonts w:ascii="Times New Roman" w:hAnsi="Times New Roman" w:cs="Times New Roman"/>
                <w:color w:val="222222"/>
                <w:sz w:val="20"/>
                <w:szCs w:val="20"/>
                <w:shd w:val="clear" w:color="auto" w:fill="FFFFFF"/>
              </w:rPr>
              <w:t>.00</w:t>
            </w:r>
          </w:p>
          <w:p w14:paraId="51D3FC4E" w14:textId="25236C11"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40</w:t>
            </w:r>
            <w:r w:rsidR="004A10D2">
              <w:rPr>
                <w:rFonts w:ascii="Times New Roman" w:hAnsi="Times New Roman" w:cs="Times New Roman"/>
                <w:color w:val="222222"/>
                <w:sz w:val="20"/>
                <w:szCs w:val="20"/>
                <w:shd w:val="clear" w:color="auto" w:fill="FFFFFF"/>
              </w:rPr>
              <w:t>.00</w:t>
            </w:r>
          </w:p>
          <w:p w14:paraId="13F591AC" w14:textId="55300E73"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50</w:t>
            </w:r>
            <w:r w:rsidR="004A10D2">
              <w:rPr>
                <w:rFonts w:ascii="Times New Roman" w:hAnsi="Times New Roman" w:cs="Times New Roman"/>
                <w:color w:val="222222"/>
                <w:sz w:val="20"/>
                <w:szCs w:val="20"/>
                <w:shd w:val="clear" w:color="auto" w:fill="FFFFFF"/>
              </w:rPr>
              <w:t>.00</w:t>
            </w:r>
          </w:p>
          <w:p w14:paraId="6A8AAEBF" w14:textId="76DCD714"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200</w:t>
            </w:r>
            <w:r w:rsidR="004A10D2">
              <w:rPr>
                <w:rFonts w:ascii="Times New Roman" w:hAnsi="Times New Roman" w:cs="Times New Roman"/>
                <w:color w:val="222222"/>
                <w:sz w:val="20"/>
                <w:szCs w:val="20"/>
                <w:shd w:val="clear" w:color="auto" w:fill="FFFFFF"/>
              </w:rPr>
              <w:t>.00</w:t>
            </w:r>
          </w:p>
          <w:p w14:paraId="68C25C6F" w14:textId="512C519E" w:rsidR="004D66CF" w:rsidRPr="004A10D2" w:rsidRDefault="004D66CF" w:rsidP="004A10D2">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100</w:t>
            </w:r>
            <w:r w:rsidR="004A10D2">
              <w:rPr>
                <w:rFonts w:ascii="Times New Roman" w:hAnsi="Times New Roman" w:cs="Times New Roman"/>
                <w:color w:val="222222"/>
                <w:sz w:val="20"/>
                <w:szCs w:val="20"/>
                <w:shd w:val="clear" w:color="auto" w:fill="FFFFFF"/>
              </w:rPr>
              <w:t>.00</w:t>
            </w:r>
          </w:p>
        </w:tc>
      </w:tr>
      <w:tr w:rsidR="00502E09" w:rsidRPr="004A10D2" w14:paraId="40B67A30" w14:textId="77777777" w:rsidTr="00502E09">
        <w:tc>
          <w:tcPr>
            <w:tcW w:w="445" w:type="dxa"/>
          </w:tcPr>
          <w:p w14:paraId="38837BC0"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commentRangeStart w:id="5"/>
          </w:p>
        </w:tc>
        <w:tc>
          <w:tcPr>
            <w:tcW w:w="6300" w:type="dxa"/>
          </w:tcPr>
          <w:p w14:paraId="272F3617" w14:textId="0ACE4BAA" w:rsidR="00502E09" w:rsidRPr="004A10D2" w:rsidRDefault="004D66CF" w:rsidP="000F49E1">
            <w:pPr>
              <w:pStyle w:val="NoSpacing"/>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Overhead</w:t>
            </w:r>
            <w:commentRangeEnd w:id="5"/>
            <w:r w:rsidRPr="004A10D2">
              <w:rPr>
                <w:rStyle w:val="CommentReference"/>
                <w:rFonts w:ascii="Times New Roman" w:hAnsi="Times New Roman" w:cs="Times New Roman"/>
                <w:sz w:val="20"/>
                <w:szCs w:val="20"/>
              </w:rPr>
              <w:commentReference w:id="5"/>
            </w:r>
            <w:r w:rsidRPr="004A10D2">
              <w:rPr>
                <w:rFonts w:ascii="Times New Roman" w:hAnsi="Times New Roman" w:cs="Times New Roman"/>
                <w:color w:val="222222"/>
                <w:sz w:val="20"/>
                <w:szCs w:val="20"/>
                <w:shd w:val="clear" w:color="auto" w:fill="FFFFFF"/>
              </w:rPr>
              <w:t>?</w:t>
            </w:r>
          </w:p>
        </w:tc>
        <w:tc>
          <w:tcPr>
            <w:tcW w:w="1620" w:type="dxa"/>
          </w:tcPr>
          <w:p w14:paraId="593AD2D1"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r w:rsidR="00502E09" w:rsidRPr="004A10D2" w14:paraId="603DF28F" w14:textId="77777777" w:rsidTr="00502E09">
        <w:tc>
          <w:tcPr>
            <w:tcW w:w="445" w:type="dxa"/>
          </w:tcPr>
          <w:p w14:paraId="337A4A3F" w14:textId="77777777" w:rsidR="00502E09" w:rsidRPr="004A10D2" w:rsidRDefault="00502E09" w:rsidP="000F49E1">
            <w:pPr>
              <w:pStyle w:val="NoSpacing"/>
              <w:rPr>
                <w:rFonts w:ascii="Times New Roman" w:hAnsi="Times New Roman" w:cs="Times New Roman"/>
                <w:color w:val="222222"/>
                <w:sz w:val="20"/>
                <w:szCs w:val="20"/>
                <w:shd w:val="clear" w:color="auto" w:fill="FFFFFF"/>
              </w:rPr>
            </w:pPr>
          </w:p>
        </w:tc>
        <w:tc>
          <w:tcPr>
            <w:tcW w:w="6300" w:type="dxa"/>
            <w:vAlign w:val="center"/>
          </w:tcPr>
          <w:p w14:paraId="757F1F50" w14:textId="6DC2EA9B" w:rsidR="00502E09" w:rsidRPr="004A10D2" w:rsidRDefault="00502E09" w:rsidP="00502E09">
            <w:pPr>
              <w:pStyle w:val="NoSpacing"/>
              <w:jc w:val="right"/>
              <w:rPr>
                <w:rFonts w:ascii="Times New Roman" w:hAnsi="Times New Roman" w:cs="Times New Roman"/>
                <w:color w:val="222222"/>
                <w:sz w:val="20"/>
                <w:szCs w:val="20"/>
                <w:shd w:val="clear" w:color="auto" w:fill="FFFFFF"/>
              </w:rPr>
            </w:pPr>
            <w:r w:rsidRPr="004A10D2">
              <w:rPr>
                <w:rFonts w:ascii="Times New Roman" w:hAnsi="Times New Roman" w:cs="Times New Roman"/>
                <w:color w:val="222222"/>
                <w:sz w:val="20"/>
                <w:szCs w:val="20"/>
                <w:shd w:val="clear" w:color="auto" w:fill="FFFFFF"/>
              </w:rPr>
              <w:t>Total requested:</w:t>
            </w:r>
          </w:p>
        </w:tc>
        <w:tc>
          <w:tcPr>
            <w:tcW w:w="1620" w:type="dxa"/>
          </w:tcPr>
          <w:p w14:paraId="28E12465" w14:textId="77777777" w:rsidR="00502E09" w:rsidRPr="004A10D2" w:rsidRDefault="00502E09" w:rsidP="004A10D2">
            <w:pPr>
              <w:pStyle w:val="NoSpacing"/>
              <w:jc w:val="right"/>
              <w:rPr>
                <w:rFonts w:ascii="Times New Roman" w:hAnsi="Times New Roman" w:cs="Times New Roman"/>
                <w:color w:val="222222"/>
                <w:sz w:val="20"/>
                <w:szCs w:val="20"/>
                <w:shd w:val="clear" w:color="auto" w:fill="FFFFFF"/>
              </w:rPr>
            </w:pPr>
          </w:p>
        </w:tc>
      </w:tr>
    </w:tbl>
    <w:p w14:paraId="07265875" w14:textId="736C3B05" w:rsidR="000F49E1" w:rsidRDefault="000F49E1" w:rsidP="004A10D2">
      <w:pPr>
        <w:pStyle w:val="NoSpacing"/>
        <w:rPr>
          <w:rFonts w:ascii="Arial" w:hAnsi="Arial" w:cs="Arial"/>
          <w:color w:val="222222"/>
          <w:sz w:val="19"/>
          <w:szCs w:val="19"/>
          <w:shd w:val="clear" w:color="auto" w:fill="FFFFFF"/>
        </w:rPr>
      </w:pPr>
    </w:p>
    <w:sectPr w:rsidR="000F49E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homas Smith" w:date="2016-04-30T15:38:00Z" w:initials="TS">
    <w:p w14:paraId="595DD966" w14:textId="255289A3" w:rsidR="00124748" w:rsidRDefault="00124748">
      <w:pPr>
        <w:pStyle w:val="CommentText"/>
      </w:pPr>
      <w:r>
        <w:rPr>
          <w:rStyle w:val="CommentReference"/>
        </w:rPr>
        <w:annotationRef/>
      </w:r>
      <w:r>
        <w:t>Trying for a title that helps readers for a dramatic image.  It also looks like alliteration lends a level of drama.</w:t>
      </w:r>
    </w:p>
  </w:comment>
  <w:comment w:id="1" w:author="Thomas Smith" w:date="2016-04-29T14:43:00Z" w:initials="TS">
    <w:p w14:paraId="4C78CD5D" w14:textId="77777777" w:rsidR="002504B2" w:rsidRDefault="002504B2">
      <w:pPr>
        <w:pStyle w:val="CommentText"/>
      </w:pPr>
      <w:r>
        <w:rPr>
          <w:rStyle w:val="CommentReference"/>
        </w:rPr>
        <w:annotationRef/>
      </w:r>
      <w:r>
        <w:t>If you can think of a good comparison / example of 100 acres, please feel free to add it here.</w:t>
      </w:r>
    </w:p>
  </w:comment>
  <w:comment w:id="2" w:author="Thomas Smith" w:date="2016-04-30T16:09:00Z" w:initials="TS">
    <w:p w14:paraId="52A94914" w14:textId="7AA26FB2" w:rsidR="009F23C5" w:rsidRDefault="00502E09">
      <w:pPr>
        <w:pStyle w:val="CommentText"/>
      </w:pPr>
      <w:r>
        <w:rPr>
          <w:rStyle w:val="CommentReference"/>
        </w:rPr>
        <w:annotationRef/>
      </w:r>
      <w:r>
        <w:t>You can add, subtract, or adjust anything here.  I made the assumption that the field tech would pay for their own travel/housing, because that would be the expecta</w:t>
      </w:r>
      <w:bookmarkStart w:id="3" w:name="_GoBack"/>
      <w:bookmarkEnd w:id="3"/>
      <w:r>
        <w:t>tion for anyone working at Stanford, and wouldn’t be required if someone local were hired.</w:t>
      </w:r>
      <w:r w:rsidR="009F23C5">
        <w:t xml:space="preserve">  But obviously, the PI is at Stanford and needs to travel to Hawaii… and I tried to keep the level of detail sufficient to sound credible and thought out, but not take up too much space.</w:t>
      </w:r>
    </w:p>
  </w:comment>
  <w:comment w:id="4" w:author="Thomas Smith" w:date="2016-04-30T17:02:00Z" w:initials="TS">
    <w:p w14:paraId="26BE469C" w14:textId="43FFD89C" w:rsidR="004D66CF" w:rsidRDefault="004D66CF">
      <w:pPr>
        <w:pStyle w:val="CommentText"/>
      </w:pPr>
      <w:r>
        <w:rPr>
          <w:rStyle w:val="CommentReference"/>
        </w:rPr>
        <w:annotationRef/>
      </w:r>
      <w:r>
        <w:t>Does this need to include benefits</w:t>
      </w:r>
      <w:r w:rsidR="004A10D2">
        <w:t xml:space="preserve"> or fit a certain pay-scale?</w:t>
      </w:r>
    </w:p>
  </w:comment>
  <w:comment w:id="5" w:author="Thomas Smith" w:date="2016-04-30T17:02:00Z" w:initials="TS">
    <w:p w14:paraId="2671B520" w14:textId="1FEB33CE" w:rsidR="004D66CF" w:rsidRDefault="004D66CF">
      <w:pPr>
        <w:pStyle w:val="CommentText"/>
      </w:pPr>
      <w:r>
        <w:rPr>
          <w:rStyle w:val="CommentReference"/>
        </w:rPr>
        <w:annotationRef/>
      </w:r>
      <w:r w:rsidR="004A10D2">
        <w:t>Erin do you need to include the administrative overhead?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5DD966" w15:done="0"/>
  <w15:commentEx w15:paraId="4C78CD5D" w15:done="0"/>
  <w15:commentEx w15:paraId="52A94914" w15:done="0"/>
  <w15:commentEx w15:paraId="26BE469C" w15:done="0"/>
  <w15:commentEx w15:paraId="2671B52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32F5C"/>
    <w:multiLevelType w:val="hybridMultilevel"/>
    <w:tmpl w:val="17706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3363F4"/>
    <w:multiLevelType w:val="hybridMultilevel"/>
    <w:tmpl w:val="97C85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22827"/>
    <w:multiLevelType w:val="hybridMultilevel"/>
    <w:tmpl w:val="12B86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F6E78"/>
    <w:multiLevelType w:val="hybridMultilevel"/>
    <w:tmpl w:val="CC764816"/>
    <w:lvl w:ilvl="0" w:tplc="7BC21E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omas Smith">
    <w15:presenceInfo w15:providerId="Windows Live" w15:userId="76d7e093490b75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BE4"/>
    <w:rsid w:val="00011460"/>
    <w:rsid w:val="000853A6"/>
    <w:rsid w:val="000B4BE4"/>
    <w:rsid w:val="000C5169"/>
    <w:rsid w:val="000E0C35"/>
    <w:rsid w:val="000F49E1"/>
    <w:rsid w:val="00124748"/>
    <w:rsid w:val="0012609C"/>
    <w:rsid w:val="00133650"/>
    <w:rsid w:val="001D66B4"/>
    <w:rsid w:val="00245D5E"/>
    <w:rsid w:val="00245D9A"/>
    <w:rsid w:val="002504B2"/>
    <w:rsid w:val="002724B0"/>
    <w:rsid w:val="00302D29"/>
    <w:rsid w:val="00322429"/>
    <w:rsid w:val="00390493"/>
    <w:rsid w:val="00390538"/>
    <w:rsid w:val="003D1A69"/>
    <w:rsid w:val="0043492B"/>
    <w:rsid w:val="00457E04"/>
    <w:rsid w:val="00497054"/>
    <w:rsid w:val="004A10D2"/>
    <w:rsid w:val="004D66CF"/>
    <w:rsid w:val="00502E09"/>
    <w:rsid w:val="00506CF5"/>
    <w:rsid w:val="00533B77"/>
    <w:rsid w:val="005B6DE5"/>
    <w:rsid w:val="00631377"/>
    <w:rsid w:val="006B2553"/>
    <w:rsid w:val="006B578E"/>
    <w:rsid w:val="0071160A"/>
    <w:rsid w:val="00711C9B"/>
    <w:rsid w:val="007541B4"/>
    <w:rsid w:val="00783E22"/>
    <w:rsid w:val="00786572"/>
    <w:rsid w:val="007D3ED6"/>
    <w:rsid w:val="008611A0"/>
    <w:rsid w:val="008C31D1"/>
    <w:rsid w:val="008F1F2D"/>
    <w:rsid w:val="009312B7"/>
    <w:rsid w:val="00950A04"/>
    <w:rsid w:val="009F23C5"/>
    <w:rsid w:val="00A56233"/>
    <w:rsid w:val="00B54903"/>
    <w:rsid w:val="00B87C5E"/>
    <w:rsid w:val="00C1286C"/>
    <w:rsid w:val="00C3414D"/>
    <w:rsid w:val="00C676F9"/>
    <w:rsid w:val="00C94B9D"/>
    <w:rsid w:val="00C9576D"/>
    <w:rsid w:val="00CA4E5A"/>
    <w:rsid w:val="00CB207B"/>
    <w:rsid w:val="00D17C67"/>
    <w:rsid w:val="00D312AB"/>
    <w:rsid w:val="00D97FD3"/>
    <w:rsid w:val="00E71B49"/>
    <w:rsid w:val="00E743DF"/>
    <w:rsid w:val="00EB0E82"/>
    <w:rsid w:val="00EB36D5"/>
    <w:rsid w:val="00F1090D"/>
    <w:rsid w:val="00F1097F"/>
    <w:rsid w:val="00F36789"/>
    <w:rsid w:val="00F45A44"/>
    <w:rsid w:val="00F81819"/>
    <w:rsid w:val="00FD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0F1F"/>
  <w15:chartTrackingRefBased/>
  <w15:docId w15:val="{BD1CB051-B56A-4176-B2A6-00F4C2AF9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B4B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4BE4"/>
    <w:pPr>
      <w:spacing w:after="0" w:line="240" w:lineRule="auto"/>
    </w:pPr>
  </w:style>
  <w:style w:type="character" w:customStyle="1" w:styleId="apple-converted-space">
    <w:name w:val="apple-converted-space"/>
    <w:basedOn w:val="DefaultParagraphFont"/>
    <w:rsid w:val="000B4BE4"/>
  </w:style>
  <w:style w:type="character" w:styleId="CommentReference">
    <w:name w:val="annotation reference"/>
    <w:basedOn w:val="DefaultParagraphFont"/>
    <w:uiPriority w:val="99"/>
    <w:semiHidden/>
    <w:unhideWhenUsed/>
    <w:rsid w:val="002504B2"/>
    <w:rPr>
      <w:sz w:val="16"/>
      <w:szCs w:val="16"/>
    </w:rPr>
  </w:style>
  <w:style w:type="paragraph" w:styleId="CommentText">
    <w:name w:val="annotation text"/>
    <w:basedOn w:val="Normal"/>
    <w:link w:val="CommentTextChar"/>
    <w:uiPriority w:val="99"/>
    <w:semiHidden/>
    <w:unhideWhenUsed/>
    <w:rsid w:val="002504B2"/>
    <w:pPr>
      <w:spacing w:line="240" w:lineRule="auto"/>
    </w:pPr>
    <w:rPr>
      <w:sz w:val="20"/>
      <w:szCs w:val="20"/>
    </w:rPr>
  </w:style>
  <w:style w:type="character" w:customStyle="1" w:styleId="CommentTextChar">
    <w:name w:val="Comment Text Char"/>
    <w:basedOn w:val="DefaultParagraphFont"/>
    <w:link w:val="CommentText"/>
    <w:uiPriority w:val="99"/>
    <w:semiHidden/>
    <w:rsid w:val="002504B2"/>
    <w:rPr>
      <w:sz w:val="20"/>
      <w:szCs w:val="20"/>
    </w:rPr>
  </w:style>
  <w:style w:type="paragraph" w:styleId="CommentSubject">
    <w:name w:val="annotation subject"/>
    <w:basedOn w:val="CommentText"/>
    <w:next w:val="CommentText"/>
    <w:link w:val="CommentSubjectChar"/>
    <w:uiPriority w:val="99"/>
    <w:semiHidden/>
    <w:unhideWhenUsed/>
    <w:rsid w:val="002504B2"/>
    <w:rPr>
      <w:b/>
      <w:bCs/>
    </w:rPr>
  </w:style>
  <w:style w:type="character" w:customStyle="1" w:styleId="CommentSubjectChar">
    <w:name w:val="Comment Subject Char"/>
    <w:basedOn w:val="CommentTextChar"/>
    <w:link w:val="CommentSubject"/>
    <w:uiPriority w:val="99"/>
    <w:semiHidden/>
    <w:rsid w:val="002504B2"/>
    <w:rPr>
      <w:b/>
      <w:bCs/>
      <w:sz w:val="20"/>
      <w:szCs w:val="20"/>
    </w:rPr>
  </w:style>
  <w:style w:type="paragraph" w:styleId="BalloonText">
    <w:name w:val="Balloon Text"/>
    <w:basedOn w:val="Normal"/>
    <w:link w:val="BalloonTextChar"/>
    <w:uiPriority w:val="99"/>
    <w:semiHidden/>
    <w:unhideWhenUsed/>
    <w:rsid w:val="002504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04B2"/>
    <w:rPr>
      <w:rFonts w:ascii="Segoe UI" w:hAnsi="Segoe UI" w:cs="Segoe UI"/>
      <w:sz w:val="18"/>
      <w:szCs w:val="18"/>
    </w:rPr>
  </w:style>
  <w:style w:type="table" w:styleId="TableGrid">
    <w:name w:val="Table Grid"/>
    <w:basedOn w:val="TableNormal"/>
    <w:uiPriority w:val="39"/>
    <w:rsid w:val="00502E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69988-E063-4078-8C21-2B7E6C1E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3</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Smith</dc:creator>
  <cp:keywords/>
  <dc:description/>
  <cp:lastModifiedBy>Thomas Smith</cp:lastModifiedBy>
  <cp:revision>3</cp:revision>
  <dcterms:created xsi:type="dcterms:W3CDTF">2016-04-30T22:32:00Z</dcterms:created>
  <dcterms:modified xsi:type="dcterms:W3CDTF">2016-05-01T00:18:00Z</dcterms:modified>
</cp:coreProperties>
</file>